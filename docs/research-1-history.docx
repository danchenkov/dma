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0C0" w:rsidRPr="00555C4B" w:rsidRDefault="0058432A" w:rsidP="00F350C0">
      <w:pPr>
        <w:pStyle w:val="PlainText"/>
        <w:jc w:val="both"/>
        <w:rPr>
          <w:rFonts w:ascii="Times New Roman" w:hAnsi="Times New Roman" w:cs="Times New Roman"/>
          <w:b/>
          <w:sz w:val="24"/>
          <w:szCs w:val="24"/>
        </w:rPr>
      </w:pPr>
      <w:bookmarkStart w:id="0" w:name="_GoBack"/>
      <w:bookmarkEnd w:id="0"/>
      <w:r w:rsidRPr="00555C4B">
        <w:rPr>
          <w:rFonts w:ascii="Times New Roman" w:hAnsi="Times New Roman" w:cs="Times New Roman"/>
          <w:b/>
          <w:sz w:val="24"/>
          <w:szCs w:val="24"/>
        </w:rPr>
        <w:t>1</w:t>
      </w:r>
      <w:r w:rsidR="00F350C0" w:rsidRPr="00555C4B">
        <w:rPr>
          <w:rFonts w:ascii="Times New Roman" w:hAnsi="Times New Roman" w:cs="Times New Roman"/>
          <w:b/>
          <w:sz w:val="24"/>
          <w:szCs w:val="24"/>
        </w:rPr>
        <w:t xml:space="preserve"> ГЛАВА. КРАТКАЯ ИСТОРИЯ НАУЧНОГО ФЛОТА РОССИИ </w:t>
      </w:r>
      <w:r w:rsidR="00EC6CB6" w:rsidRPr="00555C4B">
        <w:rPr>
          <w:rFonts w:ascii="Times New Roman" w:hAnsi="Times New Roman" w:cs="Times New Roman"/>
          <w:b/>
          <w:sz w:val="24"/>
          <w:szCs w:val="24"/>
        </w:rPr>
        <w:t xml:space="preserve">   2</w:t>
      </w:r>
      <w:r w:rsidR="00B2232E" w:rsidRPr="00555C4B">
        <w:rPr>
          <w:rFonts w:ascii="Times New Roman" w:hAnsi="Times New Roman" w:cs="Times New Roman"/>
          <w:b/>
          <w:sz w:val="24"/>
          <w:szCs w:val="24"/>
        </w:rPr>
        <w:t>5</w:t>
      </w:r>
      <w:r w:rsidR="00EC6CB6" w:rsidRPr="00555C4B">
        <w:rPr>
          <w:rFonts w:ascii="Times New Roman" w:hAnsi="Times New Roman" w:cs="Times New Roman"/>
          <w:b/>
          <w:sz w:val="24"/>
          <w:szCs w:val="24"/>
        </w:rPr>
        <w:t>-</w:t>
      </w:r>
      <w:r w:rsidR="00B2232E" w:rsidRPr="00555C4B">
        <w:rPr>
          <w:rFonts w:ascii="Times New Roman" w:hAnsi="Times New Roman" w:cs="Times New Roman"/>
          <w:b/>
          <w:sz w:val="24"/>
          <w:szCs w:val="24"/>
        </w:rPr>
        <w:t>50</w:t>
      </w:r>
    </w:p>
    <w:p w:rsidR="00E3102D" w:rsidRPr="00555C4B" w:rsidRDefault="00E3102D" w:rsidP="00F350C0">
      <w:pPr>
        <w:pStyle w:val="PlainText"/>
        <w:jc w:val="both"/>
        <w:rPr>
          <w:rFonts w:ascii="Times New Roman" w:hAnsi="Times New Roman" w:cs="Times New Roman"/>
          <w:b/>
          <w:sz w:val="24"/>
          <w:szCs w:val="24"/>
        </w:rPr>
      </w:pPr>
    </w:p>
    <w:p w:rsidR="00F350C0" w:rsidRPr="00555C4B" w:rsidRDefault="0058432A" w:rsidP="00F350C0">
      <w:pPr>
        <w:pStyle w:val="PlainText"/>
        <w:jc w:val="both"/>
        <w:rPr>
          <w:rFonts w:ascii="Times New Roman" w:hAnsi="Times New Roman" w:cs="Times New Roman"/>
          <w:b/>
          <w:sz w:val="24"/>
          <w:szCs w:val="24"/>
        </w:rPr>
      </w:pPr>
      <w:r w:rsidRPr="00555C4B">
        <w:rPr>
          <w:rFonts w:ascii="Times New Roman" w:hAnsi="Times New Roman" w:cs="Times New Roman"/>
          <w:b/>
          <w:sz w:val="24"/>
          <w:szCs w:val="24"/>
        </w:rPr>
        <w:t>1</w:t>
      </w:r>
      <w:r w:rsidR="00F350C0" w:rsidRPr="00555C4B">
        <w:rPr>
          <w:rFonts w:ascii="Times New Roman" w:hAnsi="Times New Roman" w:cs="Times New Roman"/>
          <w:b/>
          <w:sz w:val="24"/>
          <w:szCs w:val="24"/>
        </w:rPr>
        <w:t xml:space="preserve">.1. САМЫЕ ЗНАМЕНИТЫЕ ИССЛЕДОВАТЕЛЬСКИЕ СУДА </w:t>
      </w:r>
    </w:p>
    <w:p w:rsidR="005C48A6" w:rsidRPr="00555C4B" w:rsidRDefault="005C48A6" w:rsidP="005C48A6">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Экспедиционные суда </w:t>
      </w:r>
      <w:r w:rsidR="006100F1" w:rsidRPr="00555C4B">
        <w:rPr>
          <w:rFonts w:ascii="Times New Roman" w:hAnsi="Times New Roman" w:cs="Times New Roman"/>
          <w:sz w:val="24"/>
          <w:szCs w:val="24"/>
        </w:rPr>
        <w:t>в течение века были осн</w:t>
      </w:r>
      <w:r w:rsidRPr="00555C4B">
        <w:rPr>
          <w:rFonts w:ascii="Times New Roman" w:hAnsi="Times New Roman" w:cs="Times New Roman"/>
          <w:sz w:val="24"/>
          <w:szCs w:val="24"/>
        </w:rPr>
        <w:t>о</w:t>
      </w:r>
      <w:r w:rsidR="006100F1" w:rsidRPr="00555C4B">
        <w:rPr>
          <w:rFonts w:ascii="Times New Roman" w:hAnsi="Times New Roman" w:cs="Times New Roman"/>
          <w:sz w:val="24"/>
          <w:szCs w:val="24"/>
        </w:rPr>
        <w:t>в</w:t>
      </w:r>
      <w:r w:rsidR="00A27CF5" w:rsidRPr="00555C4B">
        <w:rPr>
          <w:rFonts w:ascii="Times New Roman" w:hAnsi="Times New Roman" w:cs="Times New Roman"/>
          <w:sz w:val="24"/>
          <w:szCs w:val="24"/>
        </w:rPr>
        <w:t>ой науки об океане.</w:t>
      </w:r>
    </w:p>
    <w:p w:rsidR="00F350C0" w:rsidRPr="00555C4B" w:rsidRDefault="00E3102D"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В практической океанографии (морских судовых работах) Россия большую часть времени была в положении догоняющего. Первая прибрежная лаборатория, первое исследовательское судно, регулярные съёмки </w:t>
      </w:r>
      <w:r w:rsidR="00021C04" w:rsidRPr="00555C4B">
        <w:rPr>
          <w:rFonts w:ascii="Times New Roman" w:hAnsi="Times New Roman" w:cs="Times New Roman"/>
          <w:sz w:val="24"/>
          <w:szCs w:val="24"/>
        </w:rPr>
        <w:t xml:space="preserve">своих </w:t>
      </w:r>
      <w:r w:rsidR="00F350C0" w:rsidRPr="00555C4B">
        <w:rPr>
          <w:rFonts w:ascii="Times New Roman" w:hAnsi="Times New Roman" w:cs="Times New Roman"/>
          <w:sz w:val="24"/>
          <w:szCs w:val="24"/>
        </w:rPr>
        <w:t>морей появились в России на десятки лет позднее их первого появления в мире. Отечественные приборы (термоглубомеры, солемеры и зонды) не были популярны даже среди отечественных учёных. Причины этого различны и здесь не рассматриваются.</w:t>
      </w:r>
    </w:p>
    <w:p w:rsidR="00EC6CB6" w:rsidRPr="00555C4B" w:rsidRDefault="00EC6CB6" w:rsidP="00F350C0">
      <w:pPr>
        <w:pStyle w:val="PlainText"/>
        <w:jc w:val="both"/>
        <w:rPr>
          <w:rFonts w:ascii="Times New Roman" w:hAnsi="Times New Roman" w:cs="Times New Roman"/>
          <w:sz w:val="24"/>
          <w:szCs w:val="24"/>
        </w:rPr>
      </w:pPr>
    </w:p>
    <w:p w:rsidR="00EC6CB6" w:rsidRPr="00555C4B" w:rsidRDefault="005C48A6"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О</w:t>
      </w:r>
      <w:r w:rsidR="00F350C0" w:rsidRPr="00555C4B">
        <w:rPr>
          <w:rFonts w:ascii="Times New Roman" w:hAnsi="Times New Roman" w:cs="Times New Roman"/>
          <w:sz w:val="24"/>
          <w:szCs w:val="24"/>
        </w:rPr>
        <w:t xml:space="preserve">тставание в </w:t>
      </w:r>
      <w:r w:rsidR="00A15545" w:rsidRPr="00555C4B">
        <w:rPr>
          <w:rFonts w:ascii="Times New Roman" w:hAnsi="Times New Roman" w:cs="Times New Roman"/>
          <w:sz w:val="24"/>
          <w:szCs w:val="24"/>
        </w:rPr>
        <w:t xml:space="preserve">качестве и </w:t>
      </w:r>
      <w:r w:rsidR="00F350C0" w:rsidRPr="00555C4B">
        <w:rPr>
          <w:rFonts w:ascii="Times New Roman" w:hAnsi="Times New Roman" w:cs="Times New Roman"/>
          <w:sz w:val="24"/>
          <w:szCs w:val="24"/>
        </w:rPr>
        <w:t xml:space="preserve">количестве исследовательских судов </w:t>
      </w:r>
      <w:r w:rsidRPr="00555C4B">
        <w:rPr>
          <w:rFonts w:ascii="Times New Roman" w:hAnsi="Times New Roman" w:cs="Times New Roman"/>
          <w:sz w:val="24"/>
          <w:szCs w:val="24"/>
        </w:rPr>
        <w:t xml:space="preserve">Страны </w:t>
      </w:r>
      <w:r w:rsidR="00F350C0" w:rsidRPr="00555C4B">
        <w:rPr>
          <w:rFonts w:ascii="Times New Roman" w:hAnsi="Times New Roman" w:cs="Times New Roman"/>
          <w:sz w:val="24"/>
          <w:szCs w:val="24"/>
        </w:rPr>
        <w:t xml:space="preserve">исчезло уже в начале 60-х годов прошлого века. </w:t>
      </w:r>
      <w:r w:rsidRPr="00555C4B">
        <w:rPr>
          <w:rFonts w:ascii="Times New Roman" w:hAnsi="Times New Roman" w:cs="Times New Roman"/>
          <w:sz w:val="24"/>
          <w:szCs w:val="24"/>
        </w:rPr>
        <w:t>Хуже обстояли дела с</w:t>
      </w:r>
      <w:r w:rsidR="00F350C0" w:rsidRPr="00555C4B">
        <w:rPr>
          <w:rFonts w:ascii="Times New Roman" w:hAnsi="Times New Roman" w:cs="Times New Roman"/>
          <w:sz w:val="24"/>
          <w:szCs w:val="24"/>
        </w:rPr>
        <w:t xml:space="preserve"> техническим оснащением судов, но и в этом </w:t>
      </w:r>
      <w:r w:rsidRPr="00555C4B">
        <w:rPr>
          <w:rFonts w:ascii="Times New Roman" w:hAnsi="Times New Roman" w:cs="Times New Roman"/>
          <w:sz w:val="24"/>
          <w:szCs w:val="24"/>
        </w:rPr>
        <w:t xml:space="preserve">отставание от развитых стран </w:t>
      </w:r>
      <w:r w:rsidR="00F350C0" w:rsidRPr="00555C4B">
        <w:rPr>
          <w:rFonts w:ascii="Times New Roman" w:hAnsi="Times New Roman" w:cs="Times New Roman"/>
          <w:sz w:val="24"/>
          <w:szCs w:val="24"/>
        </w:rPr>
        <w:t>уменьшил</w:t>
      </w:r>
      <w:r w:rsidRPr="00555C4B">
        <w:rPr>
          <w:rFonts w:ascii="Times New Roman" w:hAnsi="Times New Roman" w:cs="Times New Roman"/>
          <w:sz w:val="24"/>
          <w:szCs w:val="24"/>
        </w:rPr>
        <w:t>ось</w:t>
      </w:r>
      <w:r w:rsidR="00F350C0"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уже </w:t>
      </w:r>
      <w:r w:rsidR="00F350C0" w:rsidRPr="00555C4B">
        <w:rPr>
          <w:rFonts w:ascii="Times New Roman" w:hAnsi="Times New Roman" w:cs="Times New Roman"/>
          <w:sz w:val="24"/>
          <w:szCs w:val="24"/>
        </w:rPr>
        <w:t xml:space="preserve">в 70-е годы.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Созданный исследовательский флот Страны произвёл большое число станций (во всех океанах и морях). Станций</w:t>
      </w:r>
      <w:r w:rsidR="006100F1" w:rsidRPr="00555C4B">
        <w:rPr>
          <w:rFonts w:ascii="Times New Roman" w:hAnsi="Times New Roman" w:cs="Times New Roman"/>
          <w:sz w:val="24"/>
          <w:szCs w:val="24"/>
        </w:rPr>
        <w:t>-</w:t>
      </w:r>
      <w:r w:rsidRPr="00555C4B">
        <w:rPr>
          <w:rFonts w:ascii="Times New Roman" w:hAnsi="Times New Roman" w:cs="Times New Roman"/>
          <w:sz w:val="24"/>
          <w:szCs w:val="24"/>
        </w:rPr>
        <w:t xml:space="preserve"> разных: от геологических до аэрологических.  Например, судно ДВНИГМИ «Прилив» выполнило 17 тысяч океанографических станций. А судов, способных производить станции, только в ДВНИГМИ было более десятка. И организаций, подобных ДВНИГМИ (владельцев/операторов исследовательских судов), в Стране было более десятка. </w:t>
      </w:r>
    </w:p>
    <w:p w:rsidR="00EC6CB6" w:rsidRPr="00555C4B" w:rsidRDefault="00EC6CB6" w:rsidP="00F350C0">
      <w:pPr>
        <w:pStyle w:val="PlainText"/>
        <w:jc w:val="both"/>
        <w:rPr>
          <w:rFonts w:ascii="Times New Roman" w:hAnsi="Times New Roman" w:cs="Times New Roman"/>
          <w:sz w:val="24"/>
          <w:szCs w:val="24"/>
        </w:rPr>
      </w:pPr>
    </w:p>
    <w:p w:rsidR="00F350C0" w:rsidRPr="00555C4B" w:rsidRDefault="006100F1"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Сравнения деятельности с</w:t>
      </w:r>
      <w:r w:rsidR="003918D5" w:rsidRPr="00555C4B">
        <w:rPr>
          <w:rFonts w:ascii="Times New Roman" w:hAnsi="Times New Roman" w:cs="Times New Roman"/>
          <w:sz w:val="24"/>
          <w:szCs w:val="24"/>
        </w:rPr>
        <w:t>удов</w:t>
      </w:r>
      <w:r w:rsidR="00F350C0" w:rsidRPr="00555C4B">
        <w:rPr>
          <w:rFonts w:ascii="Times New Roman" w:hAnsi="Times New Roman" w:cs="Times New Roman"/>
          <w:sz w:val="24"/>
          <w:szCs w:val="24"/>
        </w:rPr>
        <w:t xml:space="preserve"> (разных институтов или ведомств) никто не проводил и, соответственно, до сих пор нет иерархии исследовательских судов по научной значимости и вкладу в науку о море.</w:t>
      </w:r>
      <w:r w:rsidR="00021C04"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Однако, журналисты некоторые суда называют «флагманами». </w:t>
      </w:r>
      <w:r w:rsidRPr="00555C4B">
        <w:rPr>
          <w:rFonts w:ascii="Times New Roman" w:hAnsi="Times New Roman" w:cs="Times New Roman"/>
          <w:sz w:val="24"/>
          <w:szCs w:val="24"/>
        </w:rPr>
        <w:t>По определению</w:t>
      </w:r>
      <w:r w:rsidR="00F350C0" w:rsidRPr="00555C4B">
        <w:rPr>
          <w:rFonts w:ascii="Times New Roman" w:hAnsi="Times New Roman" w:cs="Times New Roman"/>
          <w:sz w:val="24"/>
          <w:szCs w:val="24"/>
        </w:rPr>
        <w:t xml:space="preserve"> флагман- это командир или, иногда, корабль, на котором держит флаг командир. Называть судно флагманом- значит считать и начальника экспедиции на нём научным командиром в данном бассейне ? Только потому, что он временно поставлен руководить работами на самом большом по водоизмещению судне ? Это противоречит определению.</w:t>
      </w:r>
      <w:r w:rsidR="00021C04" w:rsidRPr="00555C4B">
        <w:rPr>
          <w:rFonts w:ascii="Times New Roman" w:hAnsi="Times New Roman" w:cs="Times New Roman"/>
          <w:sz w:val="24"/>
          <w:szCs w:val="24"/>
        </w:rPr>
        <w:t xml:space="preserve"> </w:t>
      </w:r>
    </w:p>
    <w:p w:rsidR="00EC6CB6" w:rsidRPr="00555C4B" w:rsidRDefault="00EC6CB6"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Интересно, почему из двух похожих судов флагманом называли не «Михаил Ломоносов» (более новый и большего водоизмещения), а «Витязь» ? «Михаил Ломоносов» называли (Сузюмов, Ципоруха, 1991) «младшим братом» «Витязя». Причина большего почтения к «Витязю»</w:t>
      </w:r>
      <w:r w:rsidR="00DB5A24" w:rsidRPr="00555C4B">
        <w:rPr>
          <w:rFonts w:ascii="Times New Roman" w:hAnsi="Times New Roman" w:cs="Times New Roman"/>
          <w:sz w:val="24"/>
          <w:szCs w:val="24"/>
        </w:rPr>
        <w:t xml:space="preserve"> у журналистов заключается</w:t>
      </w:r>
      <w:r w:rsidRPr="00555C4B">
        <w:rPr>
          <w:rFonts w:ascii="Times New Roman" w:hAnsi="Times New Roman" w:cs="Times New Roman"/>
          <w:sz w:val="24"/>
          <w:szCs w:val="24"/>
        </w:rPr>
        <w:t>, вероятно, не в двигателе (</w:t>
      </w:r>
      <w:r w:rsidR="0084271C" w:rsidRPr="00555C4B">
        <w:rPr>
          <w:rFonts w:ascii="Times New Roman" w:hAnsi="Times New Roman" w:cs="Times New Roman"/>
          <w:sz w:val="24"/>
          <w:szCs w:val="24"/>
        </w:rPr>
        <w:t xml:space="preserve">они- разные: </w:t>
      </w:r>
      <w:r w:rsidRPr="00555C4B">
        <w:rPr>
          <w:rFonts w:ascii="Times New Roman" w:hAnsi="Times New Roman" w:cs="Times New Roman"/>
          <w:sz w:val="24"/>
          <w:szCs w:val="24"/>
        </w:rPr>
        <w:t xml:space="preserve">у «Михаила Ломоносова»- паровая машина, а у «Витязя»- дизель). Скорее всего, причина- в судовладельце: </w:t>
      </w:r>
      <w:r w:rsidR="0084271C" w:rsidRPr="00555C4B">
        <w:rPr>
          <w:rFonts w:ascii="Times New Roman" w:hAnsi="Times New Roman" w:cs="Times New Roman"/>
          <w:sz w:val="24"/>
          <w:szCs w:val="24"/>
        </w:rPr>
        <w:t xml:space="preserve">хотя </w:t>
      </w:r>
      <w:r w:rsidRPr="00555C4B">
        <w:rPr>
          <w:rFonts w:ascii="Times New Roman" w:hAnsi="Times New Roman" w:cs="Times New Roman"/>
          <w:sz w:val="24"/>
          <w:szCs w:val="24"/>
        </w:rPr>
        <w:t xml:space="preserve">«Витязь» </w:t>
      </w:r>
      <w:r w:rsidR="0084271C" w:rsidRPr="00555C4B">
        <w:rPr>
          <w:rFonts w:ascii="Times New Roman" w:hAnsi="Times New Roman" w:cs="Times New Roman"/>
          <w:sz w:val="24"/>
          <w:szCs w:val="24"/>
        </w:rPr>
        <w:t xml:space="preserve">и </w:t>
      </w:r>
      <w:r w:rsidR="00DB5A24" w:rsidRPr="00555C4B">
        <w:rPr>
          <w:rFonts w:ascii="Times New Roman" w:hAnsi="Times New Roman" w:cs="Times New Roman"/>
          <w:sz w:val="24"/>
          <w:szCs w:val="24"/>
        </w:rPr>
        <w:t xml:space="preserve">базировался </w:t>
      </w:r>
      <w:r w:rsidR="0084271C" w:rsidRPr="00555C4B">
        <w:rPr>
          <w:rFonts w:ascii="Times New Roman" w:hAnsi="Times New Roman" w:cs="Times New Roman"/>
          <w:sz w:val="24"/>
          <w:szCs w:val="24"/>
        </w:rPr>
        <w:t>далеко от столицы</w:t>
      </w:r>
      <w:r w:rsidR="00DB5A24" w:rsidRPr="00555C4B">
        <w:rPr>
          <w:rFonts w:ascii="Times New Roman" w:hAnsi="Times New Roman" w:cs="Times New Roman"/>
          <w:sz w:val="24"/>
          <w:szCs w:val="24"/>
        </w:rPr>
        <w:t xml:space="preserve">, но </w:t>
      </w:r>
      <w:r w:rsidRPr="00555C4B">
        <w:rPr>
          <w:rFonts w:ascii="Times New Roman" w:hAnsi="Times New Roman" w:cs="Times New Roman"/>
          <w:sz w:val="24"/>
          <w:szCs w:val="24"/>
        </w:rPr>
        <w:t xml:space="preserve">принадлежал </w:t>
      </w:r>
      <w:r w:rsidR="0084271C" w:rsidRPr="00555C4B">
        <w:rPr>
          <w:rFonts w:ascii="Times New Roman" w:hAnsi="Times New Roman" w:cs="Times New Roman"/>
          <w:sz w:val="24"/>
          <w:szCs w:val="24"/>
        </w:rPr>
        <w:t>он</w:t>
      </w:r>
      <w:r w:rsidRPr="00555C4B">
        <w:rPr>
          <w:rFonts w:ascii="Times New Roman" w:hAnsi="Times New Roman" w:cs="Times New Roman"/>
          <w:sz w:val="24"/>
          <w:szCs w:val="24"/>
        </w:rPr>
        <w:t xml:space="preserve"> </w:t>
      </w:r>
      <w:r w:rsidR="00DB5A24" w:rsidRPr="00555C4B">
        <w:rPr>
          <w:rFonts w:ascii="Times New Roman" w:hAnsi="Times New Roman" w:cs="Times New Roman"/>
          <w:sz w:val="24"/>
          <w:szCs w:val="24"/>
        </w:rPr>
        <w:t>московскому</w:t>
      </w:r>
      <w:r w:rsidRPr="00555C4B">
        <w:rPr>
          <w:rFonts w:ascii="Times New Roman" w:hAnsi="Times New Roman" w:cs="Times New Roman"/>
          <w:sz w:val="24"/>
          <w:szCs w:val="24"/>
        </w:rPr>
        <w:t xml:space="preserve"> институту, а «Михаил Ломоносов»- </w:t>
      </w:r>
      <w:r w:rsidR="00DB5A24" w:rsidRPr="00555C4B">
        <w:rPr>
          <w:rFonts w:ascii="Times New Roman" w:hAnsi="Times New Roman" w:cs="Times New Roman"/>
          <w:sz w:val="24"/>
          <w:szCs w:val="24"/>
        </w:rPr>
        <w:t>севастопольскому (украинскому) МГИ</w:t>
      </w:r>
      <w:r w:rsidRPr="00555C4B">
        <w:rPr>
          <w:rFonts w:ascii="Times New Roman" w:hAnsi="Times New Roman" w:cs="Times New Roman"/>
          <w:sz w:val="24"/>
          <w:szCs w:val="24"/>
        </w:rPr>
        <w:t xml:space="preserve">. </w:t>
      </w:r>
      <w:r w:rsidR="00280E29" w:rsidRPr="00555C4B">
        <w:rPr>
          <w:rFonts w:ascii="Times New Roman" w:hAnsi="Times New Roman" w:cs="Times New Roman"/>
          <w:sz w:val="24"/>
          <w:szCs w:val="24"/>
        </w:rPr>
        <w:t>У</w:t>
      </w:r>
      <w:r w:rsidR="00DB5A24" w:rsidRPr="00555C4B">
        <w:rPr>
          <w:rFonts w:ascii="Times New Roman" w:hAnsi="Times New Roman" w:cs="Times New Roman"/>
          <w:sz w:val="24"/>
          <w:szCs w:val="24"/>
        </w:rPr>
        <w:t xml:space="preserve"> них резко отличалась </w:t>
      </w:r>
      <w:r w:rsidR="00280E29" w:rsidRPr="00555C4B">
        <w:rPr>
          <w:rFonts w:ascii="Times New Roman" w:hAnsi="Times New Roman" w:cs="Times New Roman"/>
          <w:sz w:val="24"/>
          <w:szCs w:val="24"/>
        </w:rPr>
        <w:t xml:space="preserve">и </w:t>
      </w:r>
      <w:r w:rsidR="00DB5A24" w:rsidRPr="00555C4B">
        <w:rPr>
          <w:rFonts w:ascii="Times New Roman" w:hAnsi="Times New Roman" w:cs="Times New Roman"/>
          <w:sz w:val="24"/>
          <w:szCs w:val="24"/>
        </w:rPr>
        <w:t>себестоимость судосуток:</w:t>
      </w:r>
      <w:r w:rsidRPr="00555C4B">
        <w:rPr>
          <w:rFonts w:ascii="Times New Roman" w:hAnsi="Times New Roman" w:cs="Times New Roman"/>
          <w:sz w:val="24"/>
          <w:szCs w:val="24"/>
        </w:rPr>
        <w:t xml:space="preserve"> </w:t>
      </w:r>
      <w:r w:rsidR="003918D5" w:rsidRPr="00555C4B">
        <w:rPr>
          <w:rFonts w:ascii="Times New Roman" w:hAnsi="Times New Roman" w:cs="Times New Roman"/>
          <w:sz w:val="24"/>
          <w:szCs w:val="24"/>
        </w:rPr>
        <w:t xml:space="preserve">«Витязь» обходился намного дороже потому, что </w:t>
      </w:r>
      <w:r w:rsidRPr="00555C4B">
        <w:rPr>
          <w:rFonts w:ascii="Times New Roman" w:hAnsi="Times New Roman" w:cs="Times New Roman"/>
          <w:sz w:val="24"/>
          <w:szCs w:val="24"/>
        </w:rPr>
        <w:t xml:space="preserve">участники и научное снабжение </w:t>
      </w:r>
      <w:r w:rsidR="00DB5A24" w:rsidRPr="00555C4B">
        <w:rPr>
          <w:rFonts w:ascii="Times New Roman" w:hAnsi="Times New Roman" w:cs="Times New Roman"/>
          <w:sz w:val="24"/>
          <w:szCs w:val="24"/>
        </w:rPr>
        <w:t xml:space="preserve">для </w:t>
      </w:r>
      <w:r w:rsidRPr="00555C4B">
        <w:rPr>
          <w:rFonts w:ascii="Times New Roman" w:hAnsi="Times New Roman" w:cs="Times New Roman"/>
          <w:sz w:val="24"/>
          <w:szCs w:val="24"/>
        </w:rPr>
        <w:t>кажд</w:t>
      </w:r>
      <w:r w:rsidR="00DB5A24" w:rsidRPr="00555C4B">
        <w:rPr>
          <w:rFonts w:ascii="Times New Roman" w:hAnsi="Times New Roman" w:cs="Times New Roman"/>
          <w:sz w:val="24"/>
          <w:szCs w:val="24"/>
        </w:rPr>
        <w:t>о</w:t>
      </w:r>
      <w:r w:rsidRPr="00555C4B">
        <w:rPr>
          <w:rFonts w:ascii="Times New Roman" w:hAnsi="Times New Roman" w:cs="Times New Roman"/>
          <w:sz w:val="24"/>
          <w:szCs w:val="24"/>
        </w:rPr>
        <w:t xml:space="preserve">й </w:t>
      </w:r>
      <w:r w:rsidR="00DB5A24" w:rsidRPr="00555C4B">
        <w:rPr>
          <w:rFonts w:ascii="Times New Roman" w:hAnsi="Times New Roman" w:cs="Times New Roman"/>
          <w:sz w:val="24"/>
          <w:szCs w:val="24"/>
        </w:rPr>
        <w:t>экспедиции</w:t>
      </w:r>
      <w:r w:rsidR="003918D5" w:rsidRPr="00555C4B">
        <w:rPr>
          <w:rFonts w:ascii="Times New Roman" w:hAnsi="Times New Roman" w:cs="Times New Roman"/>
          <w:sz w:val="24"/>
          <w:szCs w:val="24"/>
        </w:rPr>
        <w:t xml:space="preserve"> д</w:t>
      </w:r>
      <w:r w:rsidRPr="00555C4B">
        <w:rPr>
          <w:rFonts w:ascii="Times New Roman" w:hAnsi="Times New Roman" w:cs="Times New Roman"/>
          <w:sz w:val="24"/>
          <w:szCs w:val="24"/>
        </w:rPr>
        <w:t xml:space="preserve">оставлялись </w:t>
      </w:r>
      <w:r w:rsidR="003918D5" w:rsidRPr="00555C4B">
        <w:rPr>
          <w:rFonts w:ascii="Times New Roman" w:hAnsi="Times New Roman" w:cs="Times New Roman"/>
          <w:sz w:val="24"/>
          <w:szCs w:val="24"/>
        </w:rPr>
        <w:t>н</w:t>
      </w:r>
      <w:r w:rsidRPr="00555C4B">
        <w:rPr>
          <w:rFonts w:ascii="Times New Roman" w:hAnsi="Times New Roman" w:cs="Times New Roman"/>
          <w:sz w:val="24"/>
          <w:szCs w:val="24"/>
        </w:rPr>
        <w:t xml:space="preserve">а </w:t>
      </w:r>
      <w:r w:rsidR="003918D5" w:rsidRPr="00555C4B">
        <w:rPr>
          <w:rFonts w:ascii="Times New Roman" w:hAnsi="Times New Roman" w:cs="Times New Roman"/>
          <w:sz w:val="24"/>
          <w:szCs w:val="24"/>
        </w:rPr>
        <w:t xml:space="preserve">расстояние </w:t>
      </w:r>
      <w:r w:rsidRPr="00555C4B">
        <w:rPr>
          <w:rFonts w:ascii="Times New Roman" w:hAnsi="Times New Roman" w:cs="Times New Roman"/>
          <w:sz w:val="24"/>
          <w:szCs w:val="24"/>
        </w:rPr>
        <w:t xml:space="preserve">10тыс.км. </w:t>
      </w:r>
    </w:p>
    <w:p w:rsidR="00F350C0" w:rsidRPr="00555C4B" w:rsidRDefault="00F350C0" w:rsidP="00F350C0">
      <w:pPr>
        <w:pStyle w:val="Heading9"/>
        <w:jc w:val="both"/>
        <w:rPr>
          <w:rFonts w:ascii="Times New Roman" w:hAnsi="Times New Roman" w:cs="Times New Roman"/>
          <w:sz w:val="24"/>
          <w:szCs w:val="24"/>
        </w:rPr>
      </w:pPr>
      <w:r w:rsidRPr="00555C4B">
        <w:rPr>
          <w:rFonts w:ascii="Times New Roman" w:hAnsi="Times New Roman" w:cs="Times New Roman"/>
          <w:sz w:val="24"/>
          <w:szCs w:val="24"/>
        </w:rPr>
        <w:t xml:space="preserve">После «Витязя» журналисты считали «флагманом исследовательского флота» </w:t>
      </w:r>
      <w:r w:rsidR="00DB5A24" w:rsidRPr="00555C4B">
        <w:rPr>
          <w:rFonts w:ascii="Times New Roman" w:hAnsi="Times New Roman" w:cs="Times New Roman"/>
          <w:sz w:val="24"/>
          <w:szCs w:val="24"/>
        </w:rPr>
        <w:t xml:space="preserve">самые </w:t>
      </w:r>
      <w:r w:rsidRPr="00555C4B">
        <w:rPr>
          <w:rFonts w:ascii="Times New Roman" w:hAnsi="Times New Roman" w:cs="Times New Roman"/>
          <w:sz w:val="24"/>
          <w:szCs w:val="24"/>
        </w:rPr>
        <w:t>разные суда (</w:t>
      </w:r>
      <w:r w:rsidR="00B2232E" w:rsidRPr="00555C4B">
        <w:rPr>
          <w:rFonts w:ascii="Times New Roman" w:hAnsi="Times New Roman" w:cs="Times New Roman"/>
          <w:sz w:val="24"/>
          <w:szCs w:val="24"/>
        </w:rPr>
        <w:t xml:space="preserve">обычно- суда ИОАН </w:t>
      </w:r>
      <w:r w:rsidRPr="00555C4B">
        <w:rPr>
          <w:rFonts w:ascii="Times New Roman" w:hAnsi="Times New Roman" w:cs="Times New Roman"/>
          <w:sz w:val="24"/>
          <w:szCs w:val="24"/>
        </w:rPr>
        <w:t xml:space="preserve">«Академик Курчатов», </w:t>
      </w:r>
      <w:r w:rsidR="00E3102D" w:rsidRPr="00555C4B">
        <w:rPr>
          <w:rFonts w:ascii="Times New Roman" w:hAnsi="Times New Roman" w:cs="Times New Roman"/>
          <w:sz w:val="24"/>
          <w:szCs w:val="24"/>
        </w:rPr>
        <w:t xml:space="preserve">новый </w:t>
      </w:r>
      <w:r w:rsidRPr="00555C4B">
        <w:rPr>
          <w:rFonts w:ascii="Times New Roman" w:hAnsi="Times New Roman" w:cs="Times New Roman"/>
          <w:sz w:val="24"/>
          <w:szCs w:val="24"/>
        </w:rPr>
        <w:t xml:space="preserve">«Витязь», </w:t>
      </w:r>
      <w:r w:rsidR="00DB5A24" w:rsidRPr="00555C4B">
        <w:rPr>
          <w:rFonts w:ascii="Times New Roman" w:hAnsi="Times New Roman" w:cs="Times New Roman"/>
          <w:sz w:val="24"/>
          <w:szCs w:val="24"/>
        </w:rPr>
        <w:t>«Академик Мстислав Келдыш»</w:t>
      </w:r>
      <w:r w:rsidR="00B2232E" w:rsidRPr="00555C4B">
        <w:rPr>
          <w:rFonts w:ascii="Times New Roman" w:hAnsi="Times New Roman" w:cs="Times New Roman"/>
          <w:sz w:val="24"/>
          <w:szCs w:val="24"/>
        </w:rPr>
        <w:t>, иногда- «Космонавт Юрий Гагарин»</w:t>
      </w:r>
      <w:r w:rsidRPr="00555C4B">
        <w:rPr>
          <w:rFonts w:ascii="Times New Roman" w:hAnsi="Times New Roman" w:cs="Times New Roman"/>
          <w:sz w:val="24"/>
          <w:szCs w:val="24"/>
        </w:rPr>
        <w:t>)</w:t>
      </w:r>
      <w:r w:rsidR="00B2232E" w:rsidRPr="00555C4B">
        <w:rPr>
          <w:rFonts w:ascii="Times New Roman" w:hAnsi="Times New Roman" w:cs="Times New Roman"/>
          <w:sz w:val="24"/>
          <w:szCs w:val="24"/>
        </w:rPr>
        <w:t>. К</w:t>
      </w:r>
      <w:r w:rsidRPr="00555C4B">
        <w:rPr>
          <w:rFonts w:ascii="Times New Roman" w:hAnsi="Times New Roman" w:cs="Times New Roman"/>
          <w:sz w:val="24"/>
          <w:szCs w:val="24"/>
        </w:rPr>
        <w:t>ритери</w:t>
      </w:r>
      <w:r w:rsidR="00280E29" w:rsidRPr="00555C4B">
        <w:rPr>
          <w:rFonts w:ascii="Times New Roman" w:hAnsi="Times New Roman" w:cs="Times New Roman"/>
          <w:sz w:val="24"/>
          <w:szCs w:val="24"/>
        </w:rPr>
        <w:t>й</w:t>
      </w:r>
      <w:r w:rsidRPr="00555C4B">
        <w:rPr>
          <w:rFonts w:ascii="Times New Roman" w:hAnsi="Times New Roman" w:cs="Times New Roman"/>
          <w:sz w:val="24"/>
          <w:szCs w:val="24"/>
        </w:rPr>
        <w:t xml:space="preserve"> </w:t>
      </w:r>
      <w:r w:rsidR="00280E29" w:rsidRPr="00555C4B">
        <w:rPr>
          <w:rFonts w:ascii="Times New Roman" w:hAnsi="Times New Roman" w:cs="Times New Roman"/>
          <w:sz w:val="24"/>
          <w:szCs w:val="24"/>
        </w:rPr>
        <w:t>такого выделения всегда умалчивался</w:t>
      </w:r>
      <w:r w:rsidRPr="00555C4B">
        <w:rPr>
          <w:rFonts w:ascii="Times New Roman" w:hAnsi="Times New Roman" w:cs="Times New Roman"/>
          <w:sz w:val="24"/>
          <w:szCs w:val="24"/>
        </w:rPr>
        <w:t>.</w:t>
      </w:r>
    </w:p>
    <w:p w:rsidR="00EC6CB6" w:rsidRPr="00555C4B" w:rsidRDefault="00EC6CB6" w:rsidP="00EC6CB6"/>
    <w:p w:rsidR="00EC6CB6"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Неизвестны критерии выбора и тех судов, вклад которых в науку  зафиксирован в камне. На здании Монакского океанографического музея </w:t>
      </w:r>
      <w:r w:rsidR="00EC6CB6" w:rsidRPr="00555C4B">
        <w:rPr>
          <w:rFonts w:ascii="Times New Roman" w:hAnsi="Times New Roman" w:cs="Times New Roman"/>
          <w:sz w:val="24"/>
          <w:szCs w:val="24"/>
        </w:rPr>
        <w:t>выбиты</w:t>
      </w:r>
      <w:r w:rsidRPr="00555C4B">
        <w:rPr>
          <w:rFonts w:ascii="Times New Roman" w:hAnsi="Times New Roman" w:cs="Times New Roman"/>
          <w:sz w:val="24"/>
          <w:szCs w:val="24"/>
        </w:rPr>
        <w:t xml:space="preserve"> имена 18  экспедиционных судов, внесших с точки зрения </w:t>
      </w:r>
      <w:r w:rsidR="00EC6CB6" w:rsidRPr="00555C4B">
        <w:rPr>
          <w:rFonts w:ascii="Times New Roman" w:hAnsi="Times New Roman" w:cs="Times New Roman"/>
          <w:sz w:val="24"/>
          <w:szCs w:val="24"/>
        </w:rPr>
        <w:t>создателей</w:t>
      </w:r>
      <w:r w:rsidRPr="00555C4B">
        <w:rPr>
          <w:rFonts w:ascii="Times New Roman" w:hAnsi="Times New Roman" w:cs="Times New Roman"/>
          <w:sz w:val="24"/>
          <w:szCs w:val="24"/>
        </w:rPr>
        <w:t xml:space="preserve"> музея наибольший вклад в развитие океанографии. </w:t>
      </w:r>
    </w:p>
    <w:p w:rsidR="00EC6CB6" w:rsidRPr="00555C4B" w:rsidRDefault="00EC6CB6"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Естественно, что первое место занимает английский «Челленджер» (2306т, 51х12.2м, ПМ1200лс+паруса)- первое исследовательское судно мира (химическая и зоолаборатории, </w:t>
      </w:r>
      <w:r w:rsidR="00F350C0" w:rsidRPr="00555C4B">
        <w:rPr>
          <w:rFonts w:ascii="Times New Roman" w:hAnsi="Times New Roman" w:cs="Times New Roman"/>
          <w:sz w:val="24"/>
          <w:szCs w:val="24"/>
        </w:rPr>
        <w:lastRenderedPageBreak/>
        <w:t xml:space="preserve">2 лебёдки, батометры, дночерпатели), известное кругосветной научной экспедицией (за 4 года, с 1872 по 1876, произвёл 492 промера, 133 проб грунта, </w:t>
      </w:r>
      <w:r w:rsidR="00E3102D" w:rsidRPr="00555C4B">
        <w:rPr>
          <w:rFonts w:ascii="Times New Roman" w:hAnsi="Times New Roman" w:cs="Times New Roman"/>
          <w:sz w:val="24"/>
          <w:szCs w:val="24"/>
        </w:rPr>
        <w:t xml:space="preserve">определены </w:t>
      </w:r>
      <w:r w:rsidR="00F350C0" w:rsidRPr="00555C4B">
        <w:rPr>
          <w:rFonts w:ascii="Times New Roman" w:hAnsi="Times New Roman" w:cs="Times New Roman"/>
          <w:sz w:val="24"/>
          <w:szCs w:val="24"/>
        </w:rPr>
        <w:t xml:space="preserve">5517 неизвестных ранее видов морских организмов и животных). </w:t>
      </w:r>
    </w:p>
    <w:p w:rsidR="00EC6CB6" w:rsidRPr="00555C4B" w:rsidRDefault="00EC6CB6" w:rsidP="00F350C0">
      <w:pPr>
        <w:pStyle w:val="PlainText"/>
        <w:jc w:val="both"/>
        <w:rPr>
          <w:rFonts w:ascii="Times New Roman" w:hAnsi="Times New Roman" w:cs="Times New Roman"/>
          <w:sz w:val="24"/>
          <w:szCs w:val="24"/>
        </w:rPr>
      </w:pPr>
    </w:p>
    <w:p w:rsidR="00EC6CB6" w:rsidRPr="00555C4B" w:rsidRDefault="00EC6CB6" w:rsidP="00EC6CB6">
      <w:pPr>
        <w:pStyle w:val="PlainText"/>
        <w:jc w:val="center"/>
        <w:rPr>
          <w:rFonts w:ascii="Times New Roman" w:hAnsi="Times New Roman" w:cs="Times New Roman"/>
          <w:sz w:val="24"/>
          <w:szCs w:val="24"/>
        </w:rPr>
      </w:pPr>
    </w:p>
    <w:p w:rsidR="00EC6CB6" w:rsidRPr="00555C4B" w:rsidRDefault="00EC6CB6" w:rsidP="00EC6CB6">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Первое исследовательское судно- английский «Челленджер»</w:t>
      </w:r>
    </w:p>
    <w:p w:rsidR="00EC6CB6" w:rsidRPr="00555C4B" w:rsidRDefault="00EC6CB6"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Экспедиция на «Челленджере» установила новый уровень комплексности, точности и тщательности измерений, качества обработки данных (после рейса материалы экспедиции обрабатывались, анализировались и публиковались </w:t>
      </w:r>
      <w:r w:rsidR="00B2232E" w:rsidRPr="00555C4B">
        <w:rPr>
          <w:rFonts w:ascii="Times New Roman" w:hAnsi="Times New Roman" w:cs="Times New Roman"/>
          <w:sz w:val="24"/>
          <w:szCs w:val="24"/>
        </w:rPr>
        <w:t xml:space="preserve">затем </w:t>
      </w:r>
      <w:r w:rsidRPr="00555C4B">
        <w:rPr>
          <w:rFonts w:ascii="Times New Roman" w:hAnsi="Times New Roman" w:cs="Times New Roman"/>
          <w:sz w:val="24"/>
          <w:szCs w:val="24"/>
        </w:rPr>
        <w:t>в течени</w:t>
      </w:r>
      <w:r w:rsidR="0089387C" w:rsidRPr="00555C4B">
        <w:rPr>
          <w:rFonts w:ascii="Times New Roman" w:hAnsi="Times New Roman" w:cs="Times New Roman"/>
          <w:sz w:val="24"/>
          <w:szCs w:val="24"/>
        </w:rPr>
        <w:t>е</w:t>
      </w:r>
      <w:r w:rsidRPr="00555C4B">
        <w:rPr>
          <w:rFonts w:ascii="Times New Roman" w:hAnsi="Times New Roman" w:cs="Times New Roman"/>
          <w:sz w:val="24"/>
          <w:szCs w:val="24"/>
        </w:rPr>
        <w:t xml:space="preserve"> 20 лет). Этот уровень потом </w:t>
      </w:r>
      <w:r w:rsidR="00FE351A" w:rsidRPr="00555C4B">
        <w:rPr>
          <w:rFonts w:ascii="Times New Roman" w:hAnsi="Times New Roman" w:cs="Times New Roman"/>
          <w:sz w:val="24"/>
          <w:szCs w:val="24"/>
        </w:rPr>
        <w:t>был примером</w:t>
      </w:r>
      <w:r w:rsidRPr="00555C4B">
        <w:rPr>
          <w:rFonts w:ascii="Times New Roman" w:hAnsi="Times New Roman" w:cs="Times New Roman"/>
          <w:sz w:val="24"/>
          <w:szCs w:val="24"/>
        </w:rPr>
        <w:t xml:space="preserve"> во всех других странах, проводивших морские исследования. </w:t>
      </w:r>
      <w:r w:rsidR="0089387C" w:rsidRPr="00555C4B">
        <w:rPr>
          <w:rFonts w:ascii="Times New Roman" w:hAnsi="Times New Roman" w:cs="Times New Roman"/>
          <w:sz w:val="24"/>
          <w:szCs w:val="24"/>
        </w:rPr>
        <w:t>С</w:t>
      </w:r>
      <w:r w:rsidR="00FE351A" w:rsidRPr="00555C4B">
        <w:rPr>
          <w:rFonts w:ascii="Times New Roman" w:hAnsi="Times New Roman" w:cs="Times New Roman"/>
          <w:sz w:val="24"/>
          <w:szCs w:val="24"/>
        </w:rPr>
        <w:t>ейчас</w:t>
      </w:r>
      <w:r w:rsidR="0089387C" w:rsidRPr="00555C4B">
        <w:rPr>
          <w:rFonts w:ascii="Times New Roman" w:hAnsi="Times New Roman" w:cs="Times New Roman"/>
          <w:sz w:val="24"/>
          <w:szCs w:val="24"/>
        </w:rPr>
        <w:t>, если судить по экспедициям «Адмирала Владимирского»,</w:t>
      </w:r>
      <w:r w:rsidR="00FE351A" w:rsidRPr="00555C4B">
        <w:rPr>
          <w:rFonts w:ascii="Times New Roman" w:hAnsi="Times New Roman" w:cs="Times New Roman"/>
          <w:sz w:val="24"/>
          <w:szCs w:val="24"/>
        </w:rPr>
        <w:t xml:space="preserve">  уровень обработки</w:t>
      </w:r>
      <w:r w:rsidR="00B51639" w:rsidRPr="00555C4B">
        <w:rPr>
          <w:rFonts w:ascii="Times New Roman" w:hAnsi="Times New Roman" w:cs="Times New Roman"/>
          <w:sz w:val="24"/>
          <w:szCs w:val="24"/>
        </w:rPr>
        <w:t xml:space="preserve">, анализа и публикаций </w:t>
      </w:r>
      <w:r w:rsidR="00FE351A" w:rsidRPr="00555C4B">
        <w:rPr>
          <w:rFonts w:ascii="Times New Roman" w:hAnsi="Times New Roman" w:cs="Times New Roman"/>
          <w:sz w:val="24"/>
          <w:szCs w:val="24"/>
        </w:rPr>
        <w:t xml:space="preserve"> результатов</w:t>
      </w:r>
      <w:r w:rsidR="0089387C" w:rsidRPr="00555C4B">
        <w:rPr>
          <w:rFonts w:ascii="Times New Roman" w:hAnsi="Times New Roman" w:cs="Times New Roman"/>
          <w:sz w:val="24"/>
          <w:szCs w:val="24"/>
        </w:rPr>
        <w:t xml:space="preserve"> кругосветных экспедиций</w:t>
      </w:r>
      <w:r w:rsidR="00FE351A" w:rsidRPr="00555C4B">
        <w:rPr>
          <w:rFonts w:ascii="Times New Roman" w:hAnsi="Times New Roman" w:cs="Times New Roman"/>
          <w:sz w:val="24"/>
          <w:szCs w:val="24"/>
        </w:rPr>
        <w:t>- иной .</w:t>
      </w:r>
    </w:p>
    <w:p w:rsidR="00E3102D" w:rsidRPr="00555C4B" w:rsidRDefault="00E3102D" w:rsidP="002C6E66">
      <w:pPr>
        <w:pStyle w:val="PlainText"/>
        <w:jc w:val="center"/>
        <w:rPr>
          <w:rFonts w:ascii="Times New Roman" w:hAnsi="Times New Roman" w:cs="Times New Roman"/>
          <w:sz w:val="24"/>
          <w:szCs w:val="24"/>
        </w:rPr>
      </w:pPr>
    </w:p>
    <w:p w:rsidR="00EC6CB6" w:rsidRPr="00555C4B" w:rsidRDefault="00EC6CB6" w:rsidP="00EC6CB6">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Одна из лабораторий «Челленджера»</w:t>
      </w:r>
    </w:p>
    <w:p w:rsidR="00EC6CB6" w:rsidRPr="00555C4B" w:rsidRDefault="00EC6CB6" w:rsidP="00F350C0">
      <w:pPr>
        <w:pStyle w:val="PlainText"/>
        <w:jc w:val="both"/>
        <w:rPr>
          <w:rFonts w:ascii="Times New Roman" w:hAnsi="Times New Roman" w:cs="Times New Roman"/>
          <w:sz w:val="24"/>
          <w:szCs w:val="24"/>
        </w:rPr>
      </w:pPr>
    </w:p>
    <w:p w:rsidR="00B51639" w:rsidRPr="00555C4B" w:rsidRDefault="00792BE8"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Ч</w:t>
      </w:r>
      <w:r w:rsidR="00F350C0" w:rsidRPr="00555C4B">
        <w:rPr>
          <w:rFonts w:ascii="Times New Roman" w:hAnsi="Times New Roman" w:cs="Times New Roman"/>
          <w:sz w:val="24"/>
          <w:szCs w:val="24"/>
        </w:rPr>
        <w:t xml:space="preserve">ерез 80 лет </w:t>
      </w:r>
      <w:r w:rsidR="0089387C" w:rsidRPr="00555C4B">
        <w:rPr>
          <w:rFonts w:ascii="Times New Roman" w:hAnsi="Times New Roman" w:cs="Times New Roman"/>
          <w:sz w:val="24"/>
          <w:szCs w:val="24"/>
        </w:rPr>
        <w:t xml:space="preserve">после экспедиции «Челленджера» </w:t>
      </w:r>
      <w:r w:rsidR="00E3102D" w:rsidRPr="00555C4B">
        <w:rPr>
          <w:rFonts w:ascii="Times New Roman" w:hAnsi="Times New Roman" w:cs="Times New Roman"/>
          <w:sz w:val="24"/>
          <w:szCs w:val="24"/>
        </w:rPr>
        <w:t>грузо-</w:t>
      </w:r>
      <w:r w:rsidR="00EC6CB6" w:rsidRPr="00555C4B">
        <w:rPr>
          <w:rFonts w:ascii="Times New Roman" w:hAnsi="Times New Roman" w:cs="Times New Roman"/>
          <w:sz w:val="24"/>
          <w:szCs w:val="24"/>
        </w:rPr>
        <w:t xml:space="preserve"> </w:t>
      </w:r>
      <w:r w:rsidR="00E3102D" w:rsidRPr="00555C4B">
        <w:rPr>
          <w:rFonts w:ascii="Times New Roman" w:hAnsi="Times New Roman" w:cs="Times New Roman"/>
          <w:sz w:val="24"/>
          <w:szCs w:val="24"/>
        </w:rPr>
        <w:t xml:space="preserve">пассажирский </w:t>
      </w:r>
      <w:r w:rsidR="00F350C0" w:rsidRPr="00555C4B">
        <w:rPr>
          <w:rFonts w:ascii="Times New Roman" w:hAnsi="Times New Roman" w:cs="Times New Roman"/>
          <w:sz w:val="24"/>
          <w:szCs w:val="24"/>
        </w:rPr>
        <w:t>«Марс» перестр</w:t>
      </w:r>
      <w:r w:rsidR="00E3102D" w:rsidRPr="00555C4B">
        <w:rPr>
          <w:rFonts w:ascii="Times New Roman" w:hAnsi="Times New Roman" w:cs="Times New Roman"/>
          <w:sz w:val="24"/>
          <w:szCs w:val="24"/>
        </w:rPr>
        <w:t>о</w:t>
      </w:r>
      <w:r w:rsidR="00F350C0" w:rsidRPr="00555C4B">
        <w:rPr>
          <w:rFonts w:ascii="Times New Roman" w:hAnsi="Times New Roman" w:cs="Times New Roman"/>
          <w:sz w:val="24"/>
          <w:szCs w:val="24"/>
        </w:rPr>
        <w:t xml:space="preserve">или </w:t>
      </w:r>
      <w:r w:rsidRPr="00555C4B">
        <w:rPr>
          <w:rFonts w:ascii="Times New Roman" w:hAnsi="Times New Roman" w:cs="Times New Roman"/>
          <w:sz w:val="24"/>
          <w:szCs w:val="24"/>
        </w:rPr>
        <w:t xml:space="preserve">в </w:t>
      </w:r>
      <w:r w:rsidR="00E3102D" w:rsidRPr="00555C4B">
        <w:rPr>
          <w:rFonts w:ascii="Times New Roman" w:hAnsi="Times New Roman" w:cs="Times New Roman"/>
          <w:sz w:val="24"/>
          <w:szCs w:val="24"/>
        </w:rPr>
        <w:t xml:space="preserve">исследовательский </w:t>
      </w:r>
      <w:r w:rsidRPr="00555C4B">
        <w:rPr>
          <w:rFonts w:ascii="Times New Roman" w:hAnsi="Times New Roman" w:cs="Times New Roman"/>
          <w:sz w:val="24"/>
          <w:szCs w:val="24"/>
        </w:rPr>
        <w:t xml:space="preserve">«Витязь», </w:t>
      </w:r>
      <w:r w:rsidR="00E3102D" w:rsidRPr="00555C4B">
        <w:rPr>
          <w:rFonts w:ascii="Times New Roman" w:hAnsi="Times New Roman" w:cs="Times New Roman"/>
          <w:sz w:val="24"/>
          <w:szCs w:val="24"/>
        </w:rPr>
        <w:t>намереваясь</w:t>
      </w:r>
      <w:r w:rsidR="00F350C0" w:rsidRPr="00555C4B">
        <w:rPr>
          <w:rFonts w:ascii="Times New Roman" w:hAnsi="Times New Roman" w:cs="Times New Roman"/>
          <w:sz w:val="24"/>
          <w:szCs w:val="24"/>
        </w:rPr>
        <w:t xml:space="preserve"> совершить на нём такое же- кругосветное- плавание. </w:t>
      </w:r>
      <w:r w:rsidR="00FE351A" w:rsidRPr="00555C4B">
        <w:rPr>
          <w:rFonts w:ascii="Times New Roman" w:hAnsi="Times New Roman" w:cs="Times New Roman"/>
          <w:sz w:val="24"/>
          <w:szCs w:val="24"/>
        </w:rPr>
        <w:t>Но к</w:t>
      </w:r>
      <w:r w:rsidR="00F350C0" w:rsidRPr="00555C4B">
        <w:rPr>
          <w:rFonts w:ascii="Times New Roman" w:hAnsi="Times New Roman" w:cs="Times New Roman"/>
          <w:sz w:val="24"/>
          <w:szCs w:val="24"/>
        </w:rPr>
        <w:t xml:space="preserve">ругосветная экспедиция сорвалась и несколько лет «Витязь» вынужден был работать в дальневосточных морях. </w:t>
      </w:r>
      <w:r w:rsidR="00046D58" w:rsidRPr="00555C4B">
        <w:rPr>
          <w:rFonts w:ascii="Times New Roman" w:hAnsi="Times New Roman" w:cs="Times New Roman"/>
          <w:sz w:val="24"/>
          <w:szCs w:val="24"/>
        </w:rPr>
        <w:t>В</w:t>
      </w:r>
      <w:r w:rsidR="00F350C0" w:rsidRPr="00555C4B">
        <w:rPr>
          <w:rFonts w:ascii="Times New Roman" w:hAnsi="Times New Roman" w:cs="Times New Roman"/>
          <w:sz w:val="24"/>
          <w:szCs w:val="24"/>
        </w:rPr>
        <w:t xml:space="preserve">скоре </w:t>
      </w:r>
      <w:r w:rsidR="00046D58" w:rsidRPr="00555C4B">
        <w:rPr>
          <w:rFonts w:ascii="Times New Roman" w:hAnsi="Times New Roman" w:cs="Times New Roman"/>
          <w:sz w:val="24"/>
          <w:szCs w:val="24"/>
        </w:rPr>
        <w:t xml:space="preserve">он </w:t>
      </w:r>
      <w:r w:rsidR="00F350C0" w:rsidRPr="00555C4B">
        <w:rPr>
          <w:rFonts w:ascii="Times New Roman" w:hAnsi="Times New Roman" w:cs="Times New Roman"/>
          <w:sz w:val="24"/>
          <w:szCs w:val="24"/>
        </w:rPr>
        <w:t xml:space="preserve">пошёл по тёплым заграничным морям и в холодные отечественные </w:t>
      </w:r>
      <w:r w:rsidR="00046D58" w:rsidRPr="00555C4B">
        <w:rPr>
          <w:rFonts w:ascii="Times New Roman" w:hAnsi="Times New Roman" w:cs="Times New Roman"/>
          <w:sz w:val="24"/>
          <w:szCs w:val="24"/>
        </w:rPr>
        <w:t xml:space="preserve">моря </w:t>
      </w:r>
      <w:r w:rsidR="00F350C0" w:rsidRPr="00555C4B">
        <w:rPr>
          <w:rFonts w:ascii="Times New Roman" w:hAnsi="Times New Roman" w:cs="Times New Roman"/>
          <w:sz w:val="24"/>
          <w:szCs w:val="24"/>
        </w:rPr>
        <w:t xml:space="preserve">уже не вернулся. </w:t>
      </w:r>
    </w:p>
    <w:p w:rsidR="00F350C0" w:rsidRPr="00555C4B" w:rsidRDefault="00B51639"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792BE8" w:rsidRPr="00555C4B">
        <w:rPr>
          <w:rFonts w:ascii="Times New Roman" w:hAnsi="Times New Roman" w:cs="Times New Roman"/>
          <w:sz w:val="24"/>
          <w:szCs w:val="24"/>
        </w:rPr>
        <w:t>Но</w:t>
      </w:r>
      <w:r w:rsidR="00F350C0" w:rsidRPr="00555C4B">
        <w:rPr>
          <w:rFonts w:ascii="Times New Roman" w:hAnsi="Times New Roman" w:cs="Times New Roman"/>
          <w:sz w:val="24"/>
          <w:szCs w:val="24"/>
        </w:rPr>
        <w:t xml:space="preserve"> имя «Витязя» на фронтоне музея </w:t>
      </w:r>
      <w:r w:rsidR="00EC6CB6" w:rsidRPr="00555C4B">
        <w:rPr>
          <w:rFonts w:ascii="Times New Roman" w:hAnsi="Times New Roman" w:cs="Times New Roman"/>
          <w:sz w:val="24"/>
          <w:szCs w:val="24"/>
        </w:rPr>
        <w:t xml:space="preserve">в Монако </w:t>
      </w:r>
      <w:r w:rsidR="00F350C0" w:rsidRPr="00555C4B">
        <w:rPr>
          <w:rFonts w:ascii="Times New Roman" w:hAnsi="Times New Roman" w:cs="Times New Roman"/>
          <w:sz w:val="24"/>
          <w:szCs w:val="24"/>
        </w:rPr>
        <w:t>соответствует не советскому</w:t>
      </w:r>
      <w:r w:rsidR="00EC6CB6" w:rsidRPr="00555C4B">
        <w:rPr>
          <w:rFonts w:ascii="Times New Roman" w:hAnsi="Times New Roman" w:cs="Times New Roman"/>
          <w:sz w:val="24"/>
          <w:szCs w:val="24"/>
        </w:rPr>
        <w:t>, а русскому «Витязю».</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p>
    <w:p w:rsidR="00F350C0" w:rsidRPr="00555C4B" w:rsidRDefault="00F350C0" w:rsidP="00F350C0">
      <w:pPr>
        <w:pStyle w:val="PlainText"/>
        <w:jc w:val="center"/>
        <w:rPr>
          <w:rFonts w:ascii="Times New Roman" w:hAnsi="Times New Roman" w:cs="Times New Roman"/>
          <w:sz w:val="24"/>
          <w:szCs w:val="24"/>
        </w:rPr>
      </w:pPr>
    </w:p>
    <w:p w:rsidR="00F350C0" w:rsidRPr="00555C4B" w:rsidRDefault="00F350C0" w:rsidP="00F350C0">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 xml:space="preserve"> «Витязь» и «Бельгика»</w:t>
      </w:r>
      <w:r w:rsidR="00EC6CB6" w:rsidRPr="00555C4B">
        <w:rPr>
          <w:rFonts w:ascii="Times New Roman" w:hAnsi="Times New Roman" w:cs="Times New Roman"/>
          <w:i/>
          <w:sz w:val="24"/>
          <w:szCs w:val="24"/>
        </w:rPr>
        <w:t xml:space="preserve"> </w:t>
      </w:r>
      <w:r w:rsidR="00585807" w:rsidRPr="00555C4B">
        <w:rPr>
          <w:rFonts w:ascii="Times New Roman" w:hAnsi="Times New Roman" w:cs="Times New Roman"/>
          <w:i/>
          <w:sz w:val="24"/>
          <w:szCs w:val="24"/>
        </w:rPr>
        <w:t xml:space="preserve">на фронтоне </w:t>
      </w:r>
      <w:r w:rsidR="00EC6CB6" w:rsidRPr="00555C4B">
        <w:rPr>
          <w:rFonts w:ascii="Times New Roman" w:hAnsi="Times New Roman" w:cs="Times New Roman"/>
          <w:i/>
          <w:sz w:val="24"/>
          <w:szCs w:val="24"/>
        </w:rPr>
        <w:t>Океанографического Музея</w:t>
      </w:r>
    </w:p>
    <w:p w:rsidR="00F350C0" w:rsidRPr="00555C4B" w:rsidRDefault="00F350C0" w:rsidP="00F350C0">
      <w:pPr>
        <w:pStyle w:val="PlainText"/>
        <w:jc w:val="both"/>
        <w:rPr>
          <w:rFonts w:ascii="Times New Roman" w:hAnsi="Times New Roman" w:cs="Times New Roman"/>
          <w:sz w:val="24"/>
          <w:szCs w:val="24"/>
        </w:rPr>
      </w:pPr>
    </w:p>
    <w:p w:rsidR="00D67237"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Русский к</w:t>
      </w:r>
      <w:r w:rsidR="00046D58" w:rsidRPr="00555C4B">
        <w:rPr>
          <w:rFonts w:ascii="Times New Roman" w:hAnsi="Times New Roman" w:cs="Times New Roman"/>
          <w:sz w:val="24"/>
          <w:szCs w:val="24"/>
        </w:rPr>
        <w:t>о</w:t>
      </w:r>
      <w:r w:rsidRPr="00555C4B">
        <w:rPr>
          <w:rFonts w:ascii="Times New Roman" w:hAnsi="Times New Roman" w:cs="Times New Roman"/>
          <w:sz w:val="24"/>
          <w:szCs w:val="24"/>
        </w:rPr>
        <w:t>р</w:t>
      </w:r>
      <w:r w:rsidR="00046D58" w:rsidRPr="00555C4B">
        <w:rPr>
          <w:rFonts w:ascii="Times New Roman" w:hAnsi="Times New Roman" w:cs="Times New Roman"/>
          <w:sz w:val="24"/>
          <w:szCs w:val="24"/>
        </w:rPr>
        <w:t>в</w:t>
      </w:r>
      <w:r w:rsidRPr="00555C4B">
        <w:rPr>
          <w:rFonts w:ascii="Times New Roman" w:hAnsi="Times New Roman" w:cs="Times New Roman"/>
          <w:sz w:val="24"/>
          <w:szCs w:val="24"/>
        </w:rPr>
        <w:t>е</w:t>
      </w:r>
      <w:r w:rsidR="00046D58" w:rsidRPr="00555C4B">
        <w:rPr>
          <w:rFonts w:ascii="Times New Roman" w:hAnsi="Times New Roman" w:cs="Times New Roman"/>
          <w:sz w:val="24"/>
          <w:szCs w:val="24"/>
        </w:rPr>
        <w:t>т</w:t>
      </w:r>
      <w:r w:rsidRPr="00555C4B">
        <w:rPr>
          <w:rFonts w:ascii="Times New Roman" w:hAnsi="Times New Roman" w:cs="Times New Roman"/>
          <w:sz w:val="24"/>
          <w:szCs w:val="24"/>
        </w:rPr>
        <w:t xml:space="preserve"> "Витязь" </w:t>
      </w:r>
      <w:r w:rsidR="00314CFE" w:rsidRPr="00555C4B">
        <w:rPr>
          <w:rFonts w:ascii="Times New Roman" w:hAnsi="Times New Roman" w:cs="Times New Roman"/>
          <w:sz w:val="24"/>
          <w:szCs w:val="24"/>
        </w:rPr>
        <w:t xml:space="preserve">(1886г) </w:t>
      </w:r>
      <w:r w:rsidRPr="00555C4B">
        <w:rPr>
          <w:rFonts w:ascii="Times New Roman" w:hAnsi="Times New Roman" w:cs="Times New Roman"/>
          <w:sz w:val="24"/>
          <w:szCs w:val="24"/>
        </w:rPr>
        <w:t>имел водоизмещение 3210т, длин</w:t>
      </w:r>
      <w:r w:rsidR="00021C04" w:rsidRPr="00555C4B">
        <w:rPr>
          <w:rFonts w:ascii="Times New Roman" w:hAnsi="Times New Roman" w:cs="Times New Roman"/>
          <w:sz w:val="24"/>
          <w:szCs w:val="24"/>
        </w:rPr>
        <w:t>у</w:t>
      </w:r>
      <w:r w:rsidRPr="00555C4B">
        <w:rPr>
          <w:rFonts w:ascii="Times New Roman" w:hAnsi="Times New Roman" w:cs="Times New Roman"/>
          <w:sz w:val="24"/>
          <w:szCs w:val="24"/>
        </w:rPr>
        <w:t xml:space="preserve"> 80.8м</w:t>
      </w:r>
      <w:r w:rsidR="00046D58" w:rsidRPr="00555C4B">
        <w:rPr>
          <w:rFonts w:ascii="Times New Roman" w:hAnsi="Times New Roman" w:cs="Times New Roman"/>
          <w:sz w:val="24"/>
          <w:szCs w:val="24"/>
        </w:rPr>
        <w:t xml:space="preserve"> </w:t>
      </w:r>
      <w:r w:rsidRPr="00555C4B">
        <w:rPr>
          <w:rFonts w:ascii="Times New Roman" w:hAnsi="Times New Roman" w:cs="Times New Roman"/>
          <w:sz w:val="24"/>
          <w:szCs w:val="24"/>
        </w:rPr>
        <w:t>(по другим сведениям</w:t>
      </w:r>
      <w:r w:rsidR="00314CFE" w:rsidRPr="00555C4B">
        <w:rPr>
          <w:rFonts w:ascii="Times New Roman" w:hAnsi="Times New Roman" w:cs="Times New Roman"/>
          <w:sz w:val="24"/>
          <w:szCs w:val="24"/>
        </w:rPr>
        <w:t xml:space="preserve"> </w:t>
      </w:r>
      <w:r w:rsidRPr="00555C4B">
        <w:rPr>
          <w:rFonts w:ascii="Times New Roman" w:hAnsi="Times New Roman" w:cs="Times New Roman"/>
          <w:sz w:val="24"/>
          <w:szCs w:val="24"/>
        </w:rPr>
        <w:t>81.6 или даже 89м), ширин</w:t>
      </w:r>
      <w:r w:rsidR="00021C04" w:rsidRPr="00555C4B">
        <w:rPr>
          <w:rFonts w:ascii="Times New Roman" w:hAnsi="Times New Roman" w:cs="Times New Roman"/>
          <w:sz w:val="24"/>
          <w:szCs w:val="24"/>
        </w:rPr>
        <w:t>у</w:t>
      </w:r>
      <w:r w:rsidRPr="00555C4B">
        <w:rPr>
          <w:rFonts w:ascii="Times New Roman" w:hAnsi="Times New Roman" w:cs="Times New Roman"/>
          <w:sz w:val="24"/>
          <w:szCs w:val="24"/>
        </w:rPr>
        <w:t xml:space="preserve">-13.7м, </w:t>
      </w:r>
      <w:r w:rsidR="00314CFE" w:rsidRPr="00555C4B">
        <w:rPr>
          <w:rFonts w:ascii="Times New Roman" w:hAnsi="Times New Roman" w:cs="Times New Roman"/>
          <w:sz w:val="24"/>
          <w:szCs w:val="24"/>
        </w:rPr>
        <w:t xml:space="preserve">осадку- 6.1м, </w:t>
      </w:r>
      <w:r w:rsidRPr="00555C4B">
        <w:rPr>
          <w:rFonts w:ascii="Times New Roman" w:hAnsi="Times New Roman" w:cs="Times New Roman"/>
          <w:sz w:val="24"/>
          <w:szCs w:val="24"/>
        </w:rPr>
        <w:t>экипаж- 343 (по другим сведениям-</w:t>
      </w:r>
      <w:r w:rsidR="00D67237"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372) человека. </w:t>
      </w:r>
      <w:r w:rsidR="00046D58" w:rsidRPr="00555C4B">
        <w:rPr>
          <w:rFonts w:ascii="Times New Roman" w:hAnsi="Times New Roman" w:cs="Times New Roman"/>
          <w:sz w:val="24"/>
          <w:szCs w:val="24"/>
        </w:rPr>
        <w:t>Его командиром был капитан 1 ранга (будущий вице-адмирал) Макаров.</w:t>
      </w:r>
    </w:p>
    <w:p w:rsidR="00D67237" w:rsidRPr="00555C4B" w:rsidRDefault="00D67237" w:rsidP="00F350C0">
      <w:pPr>
        <w:pStyle w:val="PlainText"/>
        <w:jc w:val="both"/>
        <w:rPr>
          <w:rFonts w:ascii="Times New Roman" w:hAnsi="Times New Roman" w:cs="Times New Roman"/>
          <w:sz w:val="24"/>
          <w:szCs w:val="24"/>
        </w:rPr>
      </w:pPr>
    </w:p>
    <w:p w:rsidR="00D67237" w:rsidRPr="00555C4B" w:rsidRDefault="00E3102D" w:rsidP="00D67237">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 xml:space="preserve"> </w:t>
      </w:r>
      <w:r w:rsidR="000952CC" w:rsidRPr="00555C4B">
        <w:rPr>
          <w:rFonts w:ascii="Times New Roman" w:hAnsi="Times New Roman" w:cs="Times New Roman"/>
          <w:i/>
          <w:sz w:val="24"/>
          <w:szCs w:val="24"/>
        </w:rPr>
        <w:t>Макаровский «Витязь»</w:t>
      </w:r>
    </w:p>
    <w:p w:rsidR="00D67237" w:rsidRPr="00555C4B" w:rsidRDefault="00D67237" w:rsidP="00F350C0">
      <w:pPr>
        <w:pStyle w:val="PlainText"/>
        <w:jc w:val="both"/>
        <w:rPr>
          <w:rFonts w:ascii="Times New Roman" w:hAnsi="Times New Roman" w:cs="Times New Roman"/>
          <w:sz w:val="24"/>
          <w:szCs w:val="24"/>
        </w:rPr>
      </w:pPr>
    </w:p>
    <w:p w:rsidR="002C6E66" w:rsidRPr="00555C4B" w:rsidRDefault="00B51639"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«Витязь»</w:t>
      </w:r>
      <w:r w:rsidR="00F350C0" w:rsidRPr="00555C4B">
        <w:rPr>
          <w:rFonts w:ascii="Times New Roman" w:hAnsi="Times New Roman" w:cs="Times New Roman"/>
          <w:sz w:val="24"/>
          <w:szCs w:val="24"/>
        </w:rPr>
        <w:t xml:space="preserve"> стал знаменитым после публикации </w:t>
      </w:r>
      <w:r w:rsidR="002C6E66" w:rsidRPr="00555C4B">
        <w:rPr>
          <w:rFonts w:ascii="Times New Roman" w:hAnsi="Times New Roman" w:cs="Times New Roman"/>
          <w:sz w:val="24"/>
          <w:szCs w:val="24"/>
        </w:rPr>
        <w:t xml:space="preserve">(1894г) </w:t>
      </w:r>
      <w:r w:rsidR="00F350C0" w:rsidRPr="00555C4B">
        <w:rPr>
          <w:rFonts w:ascii="Times New Roman" w:hAnsi="Times New Roman" w:cs="Times New Roman"/>
          <w:sz w:val="24"/>
          <w:szCs w:val="24"/>
        </w:rPr>
        <w:t xml:space="preserve">С.О.Макаровым </w:t>
      </w:r>
      <w:r w:rsidR="00021C04" w:rsidRPr="00555C4B">
        <w:rPr>
          <w:rFonts w:ascii="Times New Roman" w:hAnsi="Times New Roman" w:cs="Times New Roman"/>
          <w:sz w:val="24"/>
          <w:szCs w:val="24"/>
        </w:rPr>
        <w:t xml:space="preserve">интересного </w:t>
      </w:r>
      <w:r w:rsidR="00F350C0" w:rsidRPr="00555C4B">
        <w:rPr>
          <w:rFonts w:ascii="Times New Roman" w:hAnsi="Times New Roman" w:cs="Times New Roman"/>
          <w:sz w:val="24"/>
          <w:szCs w:val="24"/>
        </w:rPr>
        <w:t xml:space="preserve">описания своих наблюдений во время длительного (1886-1889гг) </w:t>
      </w:r>
      <w:r w:rsidR="002C6E66" w:rsidRPr="00555C4B">
        <w:rPr>
          <w:rFonts w:ascii="Times New Roman" w:hAnsi="Times New Roman" w:cs="Times New Roman"/>
          <w:sz w:val="24"/>
          <w:szCs w:val="24"/>
        </w:rPr>
        <w:t xml:space="preserve">кругосветного </w:t>
      </w:r>
      <w:r w:rsidR="00F350C0" w:rsidRPr="00555C4B">
        <w:rPr>
          <w:rFonts w:ascii="Times New Roman" w:hAnsi="Times New Roman" w:cs="Times New Roman"/>
          <w:sz w:val="24"/>
          <w:szCs w:val="24"/>
        </w:rPr>
        <w:t xml:space="preserve">плавания. </w:t>
      </w:r>
    </w:p>
    <w:p w:rsidR="002C6E66" w:rsidRPr="00555C4B" w:rsidRDefault="002C6E66" w:rsidP="002C6E66">
      <w:pPr>
        <w:pStyle w:val="PlainText"/>
        <w:jc w:val="center"/>
        <w:rPr>
          <w:rFonts w:ascii="Times New Roman" w:hAnsi="Times New Roman" w:cs="Times New Roman"/>
          <w:sz w:val="24"/>
          <w:szCs w:val="24"/>
        </w:rPr>
      </w:pPr>
    </w:p>
    <w:p w:rsidR="000952CC" w:rsidRPr="00555C4B" w:rsidRDefault="000952CC" w:rsidP="002C6E66">
      <w:pPr>
        <w:pStyle w:val="PlainText"/>
        <w:jc w:val="center"/>
        <w:rPr>
          <w:rFonts w:ascii="Times New Roman" w:hAnsi="Times New Roman" w:cs="Times New Roman"/>
          <w:i/>
          <w:sz w:val="24"/>
          <w:szCs w:val="24"/>
        </w:rPr>
      </w:pPr>
    </w:p>
    <w:p w:rsidR="002C6E66" w:rsidRPr="00555C4B" w:rsidRDefault="002C6E66" w:rsidP="002C6E66">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Двухтомный и двуязычный труд С.О.Макарова</w:t>
      </w:r>
    </w:p>
    <w:p w:rsidR="00B51639" w:rsidRPr="00555C4B" w:rsidRDefault="00B51639" w:rsidP="002C6E66">
      <w:pPr>
        <w:pStyle w:val="PlainText"/>
        <w:jc w:val="center"/>
        <w:rPr>
          <w:rFonts w:ascii="Times New Roman" w:hAnsi="Times New Roman" w:cs="Times New Roman"/>
          <w:i/>
          <w:sz w:val="24"/>
          <w:szCs w:val="24"/>
        </w:rPr>
      </w:pPr>
    </w:p>
    <w:p w:rsidR="002C6E66"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Во время этого плавания </w:t>
      </w:r>
      <w:r w:rsidR="00046D58" w:rsidRPr="00555C4B">
        <w:rPr>
          <w:rFonts w:ascii="Times New Roman" w:hAnsi="Times New Roman" w:cs="Times New Roman"/>
          <w:sz w:val="24"/>
          <w:szCs w:val="24"/>
        </w:rPr>
        <w:t>капитан</w:t>
      </w:r>
      <w:r w:rsidRPr="00555C4B">
        <w:rPr>
          <w:rFonts w:ascii="Times New Roman" w:hAnsi="Times New Roman" w:cs="Times New Roman"/>
          <w:sz w:val="24"/>
          <w:szCs w:val="24"/>
        </w:rPr>
        <w:t xml:space="preserve"> и его </w:t>
      </w:r>
      <w:r w:rsidR="002C6E66" w:rsidRPr="00555C4B">
        <w:rPr>
          <w:rFonts w:ascii="Times New Roman" w:hAnsi="Times New Roman" w:cs="Times New Roman"/>
          <w:sz w:val="24"/>
          <w:szCs w:val="24"/>
        </w:rPr>
        <w:t>офицеры</w:t>
      </w:r>
      <w:r w:rsidRPr="00555C4B">
        <w:rPr>
          <w:rFonts w:ascii="Times New Roman" w:hAnsi="Times New Roman" w:cs="Times New Roman"/>
          <w:sz w:val="24"/>
          <w:szCs w:val="24"/>
        </w:rPr>
        <w:t xml:space="preserve">, кроме обычных работ, измеряли температуру воды (по разным источникам- 261 или 493 станции) и определяли течения. Такой это был </w:t>
      </w:r>
      <w:r w:rsidR="00046D58" w:rsidRPr="00555C4B">
        <w:rPr>
          <w:rFonts w:ascii="Times New Roman" w:hAnsi="Times New Roman" w:cs="Times New Roman"/>
          <w:sz w:val="24"/>
          <w:szCs w:val="24"/>
        </w:rPr>
        <w:t>капитан</w:t>
      </w:r>
      <w:r w:rsidRPr="00555C4B">
        <w:rPr>
          <w:rFonts w:ascii="Times New Roman" w:hAnsi="Times New Roman" w:cs="Times New Roman"/>
          <w:sz w:val="24"/>
          <w:szCs w:val="24"/>
        </w:rPr>
        <w:t>. Он и ранее, во время длительной стоянки в Стамбуле не на приёмы ездил, а изучал течени</w:t>
      </w:r>
      <w:r w:rsidR="00021C04" w:rsidRPr="00555C4B">
        <w:rPr>
          <w:rFonts w:ascii="Times New Roman" w:hAnsi="Times New Roman" w:cs="Times New Roman"/>
          <w:sz w:val="24"/>
          <w:szCs w:val="24"/>
        </w:rPr>
        <w:t>я</w:t>
      </w:r>
      <w:r w:rsidRPr="00555C4B">
        <w:rPr>
          <w:rFonts w:ascii="Times New Roman" w:hAnsi="Times New Roman" w:cs="Times New Roman"/>
          <w:sz w:val="24"/>
          <w:szCs w:val="24"/>
        </w:rPr>
        <w:t xml:space="preserve"> в Босфоре (и открыл новое). </w:t>
      </w:r>
    </w:p>
    <w:p w:rsidR="00F350C0" w:rsidRPr="00555C4B" w:rsidRDefault="002C6E66"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С тех пор было много у России/СССР крейсеров и адмиралов, но, судя по публикациям, ни один крейсер или адмирал уже не был замечен в морских научных исследованиях. </w:t>
      </w:r>
      <w:r w:rsidRPr="00555C4B">
        <w:rPr>
          <w:rFonts w:ascii="Times New Roman" w:hAnsi="Times New Roman" w:cs="Times New Roman"/>
          <w:sz w:val="24"/>
          <w:szCs w:val="24"/>
        </w:rPr>
        <w:t>О</w:t>
      </w:r>
      <w:r w:rsidR="00F350C0" w:rsidRPr="00555C4B">
        <w:rPr>
          <w:rFonts w:ascii="Times New Roman" w:hAnsi="Times New Roman" w:cs="Times New Roman"/>
          <w:sz w:val="24"/>
          <w:szCs w:val="24"/>
        </w:rPr>
        <w:t>тношени</w:t>
      </w:r>
      <w:r w:rsidRPr="00555C4B">
        <w:rPr>
          <w:rFonts w:ascii="Times New Roman" w:hAnsi="Times New Roman" w:cs="Times New Roman"/>
          <w:sz w:val="24"/>
          <w:szCs w:val="24"/>
        </w:rPr>
        <w:t>е</w:t>
      </w:r>
      <w:r w:rsidR="00F350C0" w:rsidRPr="00555C4B">
        <w:rPr>
          <w:rFonts w:ascii="Times New Roman" w:hAnsi="Times New Roman" w:cs="Times New Roman"/>
          <w:sz w:val="24"/>
          <w:szCs w:val="24"/>
        </w:rPr>
        <w:t xml:space="preserve"> к науке советских военных моряков</w:t>
      </w:r>
      <w:r w:rsidRPr="00555C4B">
        <w:rPr>
          <w:rFonts w:ascii="Times New Roman" w:hAnsi="Times New Roman" w:cs="Times New Roman"/>
          <w:sz w:val="24"/>
          <w:szCs w:val="24"/>
        </w:rPr>
        <w:t xml:space="preserve"> видно по обычным расстрелам</w:t>
      </w:r>
      <w:r w:rsidR="00F350C0" w:rsidRPr="00555C4B">
        <w:rPr>
          <w:rFonts w:ascii="Times New Roman" w:hAnsi="Times New Roman" w:cs="Times New Roman"/>
          <w:sz w:val="24"/>
          <w:szCs w:val="24"/>
        </w:rPr>
        <w:t xml:space="preserve"> </w:t>
      </w:r>
      <w:r w:rsidR="00046D58" w:rsidRPr="00555C4B">
        <w:rPr>
          <w:rFonts w:ascii="Times New Roman" w:hAnsi="Times New Roman" w:cs="Times New Roman"/>
          <w:sz w:val="24"/>
          <w:szCs w:val="24"/>
        </w:rPr>
        <w:t>встреченны</w:t>
      </w:r>
      <w:r w:rsidRPr="00555C4B">
        <w:rPr>
          <w:rFonts w:ascii="Times New Roman" w:hAnsi="Times New Roman" w:cs="Times New Roman"/>
          <w:sz w:val="24"/>
          <w:szCs w:val="24"/>
        </w:rPr>
        <w:t>х</w:t>
      </w:r>
      <w:r w:rsidR="00046D58"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дрейфующи</w:t>
      </w:r>
      <w:r w:rsidRPr="00555C4B">
        <w:rPr>
          <w:rFonts w:ascii="Times New Roman" w:hAnsi="Times New Roman" w:cs="Times New Roman"/>
          <w:sz w:val="24"/>
          <w:szCs w:val="24"/>
        </w:rPr>
        <w:t>х</w:t>
      </w:r>
      <w:r w:rsidR="00F350C0" w:rsidRPr="00555C4B">
        <w:rPr>
          <w:rFonts w:ascii="Times New Roman" w:hAnsi="Times New Roman" w:cs="Times New Roman"/>
          <w:sz w:val="24"/>
          <w:szCs w:val="24"/>
        </w:rPr>
        <w:t xml:space="preserve"> исследовательски</w:t>
      </w:r>
      <w:r w:rsidRPr="00555C4B">
        <w:rPr>
          <w:rFonts w:ascii="Times New Roman" w:hAnsi="Times New Roman" w:cs="Times New Roman"/>
          <w:sz w:val="24"/>
          <w:szCs w:val="24"/>
        </w:rPr>
        <w:t>х</w:t>
      </w:r>
      <w:r w:rsidR="00F350C0" w:rsidRPr="00555C4B">
        <w:rPr>
          <w:rFonts w:ascii="Times New Roman" w:hAnsi="Times New Roman" w:cs="Times New Roman"/>
          <w:sz w:val="24"/>
          <w:szCs w:val="24"/>
        </w:rPr>
        <w:t xml:space="preserve"> бу</w:t>
      </w:r>
      <w:r w:rsidRPr="00555C4B">
        <w:rPr>
          <w:rFonts w:ascii="Times New Roman" w:hAnsi="Times New Roman" w:cs="Times New Roman"/>
          <w:sz w:val="24"/>
          <w:szCs w:val="24"/>
        </w:rPr>
        <w:t>ёв</w:t>
      </w:r>
      <w:r w:rsidR="00F350C0" w:rsidRPr="00555C4B">
        <w:rPr>
          <w:rFonts w:ascii="Times New Roman" w:hAnsi="Times New Roman" w:cs="Times New Roman"/>
          <w:sz w:val="24"/>
          <w:szCs w:val="24"/>
        </w:rPr>
        <w:t>.</w:t>
      </w:r>
    </w:p>
    <w:p w:rsidR="00F350C0" w:rsidRPr="00555C4B" w:rsidRDefault="00F350C0" w:rsidP="00B51639">
      <w:pPr>
        <w:pStyle w:val="PlainText"/>
        <w:ind w:firstLine="150"/>
        <w:jc w:val="both"/>
        <w:rPr>
          <w:rFonts w:ascii="Times New Roman" w:hAnsi="Times New Roman" w:cs="Times New Roman"/>
          <w:sz w:val="24"/>
          <w:szCs w:val="24"/>
        </w:rPr>
      </w:pPr>
      <w:r w:rsidRPr="00555C4B">
        <w:rPr>
          <w:rFonts w:ascii="Times New Roman" w:hAnsi="Times New Roman" w:cs="Times New Roman"/>
          <w:sz w:val="24"/>
          <w:szCs w:val="24"/>
        </w:rPr>
        <w:t>Имена почти всех других судов, «внесших наибольший вклад в развитие океанографии», мало что скажут нашему читателю. Среди них три яхты князя ("Княгиня Алиса", «Княгиня Алиса 2» и "Ирондель")</w:t>
      </w:r>
      <w:r w:rsidR="00D67237" w:rsidRPr="00555C4B">
        <w:rPr>
          <w:rFonts w:ascii="Times New Roman" w:hAnsi="Times New Roman" w:cs="Times New Roman"/>
          <w:sz w:val="24"/>
          <w:szCs w:val="24"/>
        </w:rPr>
        <w:t>, на которы</w:t>
      </w:r>
      <w:r w:rsidRPr="00555C4B">
        <w:rPr>
          <w:rFonts w:ascii="Times New Roman" w:hAnsi="Times New Roman" w:cs="Times New Roman"/>
          <w:sz w:val="24"/>
          <w:szCs w:val="24"/>
        </w:rPr>
        <w:t xml:space="preserve">х были проведены первые регулярные французские измерения как в </w:t>
      </w:r>
      <w:r w:rsidR="00D67237" w:rsidRPr="00555C4B">
        <w:rPr>
          <w:rFonts w:ascii="Times New Roman" w:hAnsi="Times New Roman" w:cs="Times New Roman"/>
          <w:sz w:val="24"/>
          <w:szCs w:val="24"/>
        </w:rPr>
        <w:t xml:space="preserve">Средиземном </w:t>
      </w:r>
      <w:r w:rsidRPr="00555C4B">
        <w:rPr>
          <w:rFonts w:ascii="Times New Roman" w:hAnsi="Times New Roman" w:cs="Times New Roman"/>
          <w:sz w:val="24"/>
          <w:szCs w:val="24"/>
        </w:rPr>
        <w:t>мор</w:t>
      </w:r>
      <w:r w:rsidR="00D67237" w:rsidRPr="00555C4B">
        <w:rPr>
          <w:rFonts w:ascii="Times New Roman" w:hAnsi="Times New Roman" w:cs="Times New Roman"/>
          <w:sz w:val="24"/>
          <w:szCs w:val="24"/>
        </w:rPr>
        <w:t>е</w:t>
      </w:r>
      <w:r w:rsidR="00E3102D" w:rsidRPr="00555C4B">
        <w:rPr>
          <w:rFonts w:ascii="Times New Roman" w:hAnsi="Times New Roman" w:cs="Times New Roman"/>
          <w:sz w:val="24"/>
          <w:szCs w:val="24"/>
        </w:rPr>
        <w:t>, так</w:t>
      </w:r>
      <w:r w:rsidRPr="00555C4B">
        <w:rPr>
          <w:rFonts w:ascii="Times New Roman" w:hAnsi="Times New Roman" w:cs="Times New Roman"/>
          <w:sz w:val="24"/>
          <w:szCs w:val="24"/>
        </w:rPr>
        <w:t xml:space="preserve"> и в </w:t>
      </w:r>
      <w:r w:rsidR="00D67237" w:rsidRPr="00555C4B">
        <w:rPr>
          <w:rFonts w:ascii="Times New Roman" w:hAnsi="Times New Roman" w:cs="Times New Roman"/>
          <w:sz w:val="24"/>
          <w:szCs w:val="24"/>
        </w:rPr>
        <w:t xml:space="preserve">Атлантическом </w:t>
      </w:r>
      <w:r w:rsidRPr="00555C4B">
        <w:rPr>
          <w:rFonts w:ascii="Times New Roman" w:hAnsi="Times New Roman" w:cs="Times New Roman"/>
          <w:sz w:val="24"/>
          <w:szCs w:val="24"/>
        </w:rPr>
        <w:t>океане.</w:t>
      </w:r>
    </w:p>
    <w:p w:rsidR="00B51639" w:rsidRPr="00555C4B" w:rsidRDefault="00B51639" w:rsidP="00B51639">
      <w:pPr>
        <w:pStyle w:val="PlainText"/>
        <w:ind w:firstLine="150"/>
        <w:jc w:val="both"/>
        <w:rPr>
          <w:rFonts w:ascii="Times New Roman" w:hAnsi="Times New Roman" w:cs="Times New Roman"/>
          <w:sz w:val="24"/>
          <w:szCs w:val="24"/>
        </w:rPr>
      </w:pPr>
    </w:p>
    <w:p w:rsidR="00F350C0" w:rsidRPr="00555C4B" w:rsidRDefault="00B51639" w:rsidP="00280E29">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Вклад судов разных стран мира (по состоянию на конец 19 века- начало 20) </w:t>
      </w:r>
      <w:r w:rsidR="00D67237" w:rsidRPr="00555C4B">
        <w:rPr>
          <w:rFonts w:ascii="Times New Roman" w:hAnsi="Times New Roman" w:cs="Times New Roman"/>
          <w:sz w:val="24"/>
          <w:szCs w:val="24"/>
        </w:rPr>
        <w:t xml:space="preserve">в этих именных камнях </w:t>
      </w:r>
      <w:r w:rsidR="00F350C0" w:rsidRPr="00555C4B">
        <w:rPr>
          <w:rFonts w:ascii="Times New Roman" w:hAnsi="Times New Roman" w:cs="Times New Roman"/>
          <w:sz w:val="24"/>
          <w:szCs w:val="24"/>
        </w:rPr>
        <w:t>отражён относительно равномерно. Среди них есть американское (</w:t>
      </w:r>
      <w:r w:rsidR="00E3102D" w:rsidRPr="00555C4B">
        <w:rPr>
          <w:rFonts w:ascii="Times New Roman" w:hAnsi="Times New Roman" w:cs="Times New Roman"/>
          <w:sz w:val="24"/>
          <w:szCs w:val="24"/>
        </w:rPr>
        <w:t xml:space="preserve">из </w:t>
      </w:r>
      <w:r w:rsidR="00F350C0" w:rsidRPr="00555C4B">
        <w:rPr>
          <w:rFonts w:ascii="Times New Roman" w:hAnsi="Times New Roman" w:cs="Times New Roman"/>
          <w:sz w:val="24"/>
          <w:szCs w:val="24"/>
        </w:rPr>
        <w:t>Вудс</w:t>
      </w:r>
      <w:r w:rsidR="00E3102D" w:rsidRPr="00555C4B">
        <w:rPr>
          <w:rFonts w:ascii="Times New Roman" w:hAnsi="Times New Roman" w:cs="Times New Roman"/>
          <w:sz w:val="24"/>
          <w:szCs w:val="24"/>
        </w:rPr>
        <w:t>-</w:t>
      </w:r>
      <w:r w:rsidR="00F350C0" w:rsidRPr="00555C4B">
        <w:rPr>
          <w:rFonts w:ascii="Times New Roman" w:hAnsi="Times New Roman" w:cs="Times New Roman"/>
          <w:sz w:val="24"/>
          <w:szCs w:val="24"/>
        </w:rPr>
        <w:t>Холла) судно "Альбатрос"</w:t>
      </w:r>
      <w:r w:rsidR="00D67237" w:rsidRPr="00555C4B">
        <w:rPr>
          <w:rFonts w:ascii="Times New Roman" w:hAnsi="Times New Roman" w:cs="Times New Roman"/>
          <w:sz w:val="24"/>
          <w:szCs w:val="24"/>
        </w:rPr>
        <w:t>, которое</w:t>
      </w:r>
      <w:r w:rsidR="00F350C0" w:rsidRPr="00555C4B">
        <w:rPr>
          <w:rFonts w:ascii="Times New Roman" w:hAnsi="Times New Roman" w:cs="Times New Roman"/>
          <w:sz w:val="24"/>
          <w:szCs w:val="24"/>
        </w:rPr>
        <w:t xml:space="preserve"> было первым специально построенным (1882) исследовательским судном (648т, 71х8.4м) с лебёдкой и лаборато</w:t>
      </w:r>
      <w:r w:rsidR="00D67237" w:rsidRPr="00555C4B">
        <w:rPr>
          <w:rFonts w:ascii="Times New Roman" w:hAnsi="Times New Roman" w:cs="Times New Roman"/>
          <w:sz w:val="24"/>
          <w:szCs w:val="24"/>
        </w:rPr>
        <w:t>риями.</w:t>
      </w:r>
      <w:r w:rsidR="00F350C0" w:rsidRPr="00555C4B">
        <w:rPr>
          <w:rFonts w:ascii="Times New Roman" w:hAnsi="Times New Roman" w:cs="Times New Roman"/>
          <w:sz w:val="24"/>
          <w:szCs w:val="24"/>
        </w:rPr>
        <w:t xml:space="preserve"> Шведская зверобойная шхуна "Вега" (360т) в 1878-1879гг нашла северо-восточный проход (из Атлантического океана в Тихий).  Это судно</w:t>
      </w:r>
      <w:r w:rsidR="00D67237" w:rsidRPr="00555C4B">
        <w:rPr>
          <w:rFonts w:ascii="Times New Roman" w:hAnsi="Times New Roman" w:cs="Times New Roman"/>
          <w:sz w:val="24"/>
          <w:szCs w:val="24"/>
        </w:rPr>
        <w:t>, в отличие от норвежского «Фрама»,</w:t>
      </w:r>
      <w:r w:rsidR="00F350C0" w:rsidRPr="00555C4B">
        <w:rPr>
          <w:rFonts w:ascii="Times New Roman" w:hAnsi="Times New Roman" w:cs="Times New Roman"/>
          <w:sz w:val="24"/>
          <w:szCs w:val="24"/>
        </w:rPr>
        <w:t xml:space="preserve"> </w:t>
      </w:r>
      <w:r w:rsidR="00D67237" w:rsidRPr="00555C4B">
        <w:rPr>
          <w:rFonts w:ascii="Times New Roman" w:hAnsi="Times New Roman" w:cs="Times New Roman"/>
          <w:sz w:val="24"/>
          <w:szCs w:val="24"/>
        </w:rPr>
        <w:t>не было исследовательским</w:t>
      </w:r>
      <w:r w:rsidR="00F350C0" w:rsidRPr="00555C4B">
        <w:rPr>
          <w:rFonts w:ascii="Times New Roman" w:hAnsi="Times New Roman" w:cs="Times New Roman"/>
          <w:sz w:val="24"/>
          <w:szCs w:val="24"/>
        </w:rPr>
        <w:t xml:space="preserve">: на нём не было </w:t>
      </w:r>
      <w:r w:rsidR="00D67237" w:rsidRPr="00555C4B">
        <w:rPr>
          <w:rFonts w:ascii="Times New Roman" w:hAnsi="Times New Roman" w:cs="Times New Roman"/>
          <w:sz w:val="24"/>
          <w:szCs w:val="24"/>
        </w:rPr>
        <w:t xml:space="preserve">исследователей </w:t>
      </w:r>
      <w:r w:rsidR="00F350C0" w:rsidRPr="00555C4B">
        <w:rPr>
          <w:rFonts w:ascii="Times New Roman" w:hAnsi="Times New Roman" w:cs="Times New Roman"/>
          <w:sz w:val="24"/>
          <w:szCs w:val="24"/>
        </w:rPr>
        <w:t>и лабораторий. Но нужно заметить, что штурман «Веги»</w:t>
      </w:r>
      <w:r w:rsidR="00D67237" w:rsidRPr="00555C4B">
        <w:rPr>
          <w:rFonts w:ascii="Times New Roman" w:hAnsi="Times New Roman" w:cs="Times New Roman"/>
          <w:sz w:val="24"/>
          <w:szCs w:val="24"/>
        </w:rPr>
        <w:t>, хотя бы,</w:t>
      </w:r>
      <w:r w:rsidR="00F350C0" w:rsidRPr="00555C4B">
        <w:rPr>
          <w:rFonts w:ascii="Times New Roman" w:hAnsi="Times New Roman" w:cs="Times New Roman"/>
          <w:sz w:val="24"/>
          <w:szCs w:val="24"/>
        </w:rPr>
        <w:t xml:space="preserve"> регулярно проводил измерения глубины </w:t>
      </w:r>
      <w:r w:rsidR="00792BE8" w:rsidRPr="00555C4B">
        <w:rPr>
          <w:rFonts w:ascii="Times New Roman" w:hAnsi="Times New Roman" w:cs="Times New Roman"/>
          <w:sz w:val="24"/>
          <w:szCs w:val="24"/>
        </w:rPr>
        <w:t xml:space="preserve">места </w:t>
      </w:r>
      <w:r w:rsidR="00F350C0" w:rsidRPr="00555C4B">
        <w:rPr>
          <w:rFonts w:ascii="Times New Roman" w:hAnsi="Times New Roman" w:cs="Times New Roman"/>
          <w:sz w:val="24"/>
          <w:szCs w:val="24"/>
        </w:rPr>
        <w:t>и температуры воды</w:t>
      </w:r>
      <w:r w:rsidR="00792BE8" w:rsidRPr="00555C4B">
        <w:rPr>
          <w:rFonts w:ascii="Times New Roman" w:hAnsi="Times New Roman" w:cs="Times New Roman"/>
          <w:sz w:val="24"/>
          <w:szCs w:val="24"/>
        </w:rPr>
        <w:t>, которые всегда полезны</w:t>
      </w:r>
      <w:r w:rsidR="00F350C0" w:rsidRPr="00555C4B">
        <w:rPr>
          <w:rFonts w:ascii="Times New Roman" w:hAnsi="Times New Roman" w:cs="Times New Roman"/>
          <w:sz w:val="24"/>
          <w:szCs w:val="24"/>
        </w:rPr>
        <w:t xml:space="preserve">. </w:t>
      </w:r>
      <w:r w:rsidR="00792BE8" w:rsidRPr="00555C4B">
        <w:rPr>
          <w:rFonts w:ascii="Times New Roman" w:hAnsi="Times New Roman" w:cs="Times New Roman"/>
          <w:sz w:val="24"/>
          <w:szCs w:val="24"/>
        </w:rPr>
        <w:t>А вот</w:t>
      </w:r>
      <w:r w:rsidR="00F350C0" w:rsidRPr="00555C4B">
        <w:rPr>
          <w:rFonts w:ascii="Times New Roman" w:hAnsi="Times New Roman" w:cs="Times New Roman"/>
          <w:sz w:val="24"/>
          <w:szCs w:val="24"/>
        </w:rPr>
        <w:t xml:space="preserve"> штурмана российских судов </w:t>
      </w:r>
      <w:r w:rsidR="00792BE8" w:rsidRPr="00555C4B">
        <w:rPr>
          <w:rFonts w:ascii="Times New Roman" w:hAnsi="Times New Roman" w:cs="Times New Roman"/>
          <w:sz w:val="24"/>
          <w:szCs w:val="24"/>
        </w:rPr>
        <w:t xml:space="preserve">(все штурмана, всех судов) </w:t>
      </w:r>
      <w:r w:rsidR="00F350C0" w:rsidRPr="00555C4B">
        <w:rPr>
          <w:rFonts w:ascii="Times New Roman" w:hAnsi="Times New Roman" w:cs="Times New Roman"/>
          <w:sz w:val="24"/>
          <w:szCs w:val="24"/>
        </w:rPr>
        <w:t xml:space="preserve">температуру воздуха </w:t>
      </w:r>
      <w:r w:rsidR="00E3102D" w:rsidRPr="00555C4B">
        <w:rPr>
          <w:rFonts w:ascii="Times New Roman" w:hAnsi="Times New Roman" w:cs="Times New Roman"/>
          <w:sz w:val="24"/>
          <w:szCs w:val="24"/>
        </w:rPr>
        <w:t xml:space="preserve">давно </w:t>
      </w:r>
      <w:r w:rsidR="00F350C0" w:rsidRPr="00555C4B">
        <w:rPr>
          <w:rFonts w:ascii="Times New Roman" w:hAnsi="Times New Roman" w:cs="Times New Roman"/>
          <w:sz w:val="24"/>
          <w:szCs w:val="24"/>
        </w:rPr>
        <w:t xml:space="preserve">не измеряют </w:t>
      </w:r>
      <w:r w:rsidR="00792BE8" w:rsidRPr="00555C4B">
        <w:rPr>
          <w:rFonts w:ascii="Times New Roman" w:hAnsi="Times New Roman" w:cs="Times New Roman"/>
          <w:sz w:val="24"/>
          <w:szCs w:val="24"/>
        </w:rPr>
        <w:t xml:space="preserve"> и глубину места не записывают</w:t>
      </w:r>
      <w:r w:rsidR="00F350C0" w:rsidRPr="00555C4B">
        <w:rPr>
          <w:rFonts w:ascii="Times New Roman" w:hAnsi="Times New Roman" w:cs="Times New Roman"/>
          <w:sz w:val="24"/>
          <w:szCs w:val="24"/>
        </w:rPr>
        <w:t xml:space="preserve">. </w:t>
      </w:r>
      <w:r w:rsidR="00792BE8" w:rsidRPr="00555C4B">
        <w:rPr>
          <w:rFonts w:ascii="Times New Roman" w:hAnsi="Times New Roman" w:cs="Times New Roman"/>
          <w:sz w:val="24"/>
          <w:szCs w:val="24"/>
        </w:rPr>
        <w:t xml:space="preserve">(хотя потребность в таких морских данных не уменьшилась). </w:t>
      </w:r>
      <w:r w:rsidR="00F350C0" w:rsidRPr="00555C4B">
        <w:rPr>
          <w:rFonts w:ascii="Times New Roman" w:hAnsi="Times New Roman" w:cs="Times New Roman"/>
          <w:sz w:val="24"/>
          <w:szCs w:val="24"/>
        </w:rPr>
        <w:t xml:space="preserve">Объяснить это можно только слабостью </w:t>
      </w:r>
      <w:r w:rsidR="00792BE8" w:rsidRPr="00555C4B">
        <w:rPr>
          <w:rFonts w:ascii="Times New Roman" w:hAnsi="Times New Roman" w:cs="Times New Roman"/>
          <w:sz w:val="24"/>
          <w:szCs w:val="24"/>
        </w:rPr>
        <w:t xml:space="preserve">нового </w:t>
      </w:r>
      <w:r w:rsidR="00F350C0" w:rsidRPr="00555C4B">
        <w:rPr>
          <w:rFonts w:ascii="Times New Roman" w:hAnsi="Times New Roman" w:cs="Times New Roman"/>
          <w:sz w:val="24"/>
          <w:szCs w:val="24"/>
        </w:rPr>
        <w:t xml:space="preserve">государства (РФ), неспособного </w:t>
      </w:r>
      <w:r w:rsidR="00792BE8" w:rsidRPr="00555C4B">
        <w:rPr>
          <w:rFonts w:ascii="Times New Roman" w:hAnsi="Times New Roman" w:cs="Times New Roman"/>
          <w:sz w:val="24"/>
          <w:szCs w:val="24"/>
        </w:rPr>
        <w:t>заставить</w:t>
      </w:r>
      <w:r w:rsidR="00F350C0" w:rsidRPr="00555C4B">
        <w:rPr>
          <w:rFonts w:ascii="Times New Roman" w:hAnsi="Times New Roman" w:cs="Times New Roman"/>
          <w:sz w:val="24"/>
          <w:szCs w:val="24"/>
        </w:rPr>
        <w:t xml:space="preserve"> судовладельцев </w:t>
      </w:r>
      <w:r w:rsidR="00792BE8" w:rsidRPr="00555C4B">
        <w:rPr>
          <w:rFonts w:ascii="Times New Roman" w:hAnsi="Times New Roman" w:cs="Times New Roman"/>
          <w:sz w:val="24"/>
          <w:szCs w:val="24"/>
        </w:rPr>
        <w:t>выполнять</w:t>
      </w:r>
      <w:r w:rsidR="00F350C0" w:rsidRPr="00555C4B">
        <w:rPr>
          <w:rFonts w:ascii="Times New Roman" w:hAnsi="Times New Roman" w:cs="Times New Roman"/>
          <w:sz w:val="24"/>
          <w:szCs w:val="24"/>
        </w:rPr>
        <w:t xml:space="preserve"> общегосударственн</w:t>
      </w:r>
      <w:r w:rsidR="00792BE8" w:rsidRPr="00555C4B">
        <w:rPr>
          <w:rFonts w:ascii="Times New Roman" w:hAnsi="Times New Roman" w:cs="Times New Roman"/>
          <w:sz w:val="24"/>
          <w:szCs w:val="24"/>
        </w:rPr>
        <w:t>ые обязанности</w:t>
      </w:r>
      <w:r w:rsidR="00F350C0"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Норвежский "Фрам" (800т, 39х10.4м, 13чел), представленный на фронтоне</w:t>
      </w:r>
      <w:r w:rsidR="00280E29" w:rsidRPr="00555C4B">
        <w:rPr>
          <w:rFonts w:ascii="Times New Roman" w:hAnsi="Times New Roman" w:cs="Times New Roman"/>
          <w:sz w:val="24"/>
          <w:szCs w:val="24"/>
        </w:rPr>
        <w:t xml:space="preserve"> музея,</w:t>
      </w:r>
      <w:r w:rsidRPr="00555C4B">
        <w:rPr>
          <w:rFonts w:ascii="Times New Roman" w:hAnsi="Times New Roman" w:cs="Times New Roman"/>
          <w:sz w:val="24"/>
          <w:szCs w:val="24"/>
        </w:rPr>
        <w:t xml:space="preserve"> знаменит не </w:t>
      </w:r>
      <w:r w:rsidR="00021C04" w:rsidRPr="00555C4B">
        <w:rPr>
          <w:rFonts w:ascii="Times New Roman" w:hAnsi="Times New Roman" w:cs="Times New Roman"/>
          <w:sz w:val="24"/>
          <w:szCs w:val="24"/>
        </w:rPr>
        <w:t xml:space="preserve">только </w:t>
      </w:r>
      <w:r w:rsidRPr="00555C4B">
        <w:rPr>
          <w:rFonts w:ascii="Times New Roman" w:hAnsi="Times New Roman" w:cs="Times New Roman"/>
          <w:sz w:val="24"/>
          <w:szCs w:val="24"/>
        </w:rPr>
        <w:t>формой корпуса</w:t>
      </w:r>
      <w:r w:rsidR="00007DC7" w:rsidRPr="00555C4B">
        <w:rPr>
          <w:rFonts w:ascii="Times New Roman" w:hAnsi="Times New Roman" w:cs="Times New Roman"/>
          <w:sz w:val="24"/>
          <w:szCs w:val="24"/>
        </w:rPr>
        <w:t xml:space="preserve"> (ледовое сжатие не крушило судно, а выталкивало его вверх)</w:t>
      </w:r>
      <w:r w:rsidRPr="00555C4B">
        <w:rPr>
          <w:rFonts w:ascii="Times New Roman" w:hAnsi="Times New Roman" w:cs="Times New Roman"/>
          <w:sz w:val="24"/>
          <w:szCs w:val="24"/>
        </w:rPr>
        <w:t>, а первым запланированным полярным дрейфом (1893-1896</w:t>
      </w:r>
      <w:r w:rsidR="00007DC7" w:rsidRPr="00555C4B">
        <w:rPr>
          <w:rFonts w:ascii="Times New Roman" w:hAnsi="Times New Roman" w:cs="Times New Roman"/>
          <w:sz w:val="24"/>
          <w:szCs w:val="24"/>
        </w:rPr>
        <w:t>гг</w:t>
      </w:r>
      <w:r w:rsidRPr="00555C4B">
        <w:rPr>
          <w:rFonts w:ascii="Times New Roman" w:hAnsi="Times New Roman" w:cs="Times New Roman"/>
          <w:sz w:val="24"/>
          <w:szCs w:val="24"/>
        </w:rPr>
        <w:t>).</w:t>
      </w:r>
    </w:p>
    <w:p w:rsidR="00F350C0" w:rsidRPr="00555C4B" w:rsidRDefault="00280E29"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Австрийское (Австро-Венгрия тогда имела обширные морские владения) судно «Пола» (характеристики </w:t>
      </w:r>
      <w:r w:rsidRPr="00555C4B">
        <w:rPr>
          <w:rFonts w:ascii="Times New Roman" w:hAnsi="Times New Roman" w:cs="Times New Roman"/>
          <w:sz w:val="24"/>
          <w:szCs w:val="24"/>
        </w:rPr>
        <w:t xml:space="preserve">последнего </w:t>
      </w:r>
      <w:r w:rsidR="00F350C0" w:rsidRPr="00555C4B">
        <w:rPr>
          <w:rFonts w:ascii="Times New Roman" w:hAnsi="Times New Roman" w:cs="Times New Roman"/>
          <w:sz w:val="24"/>
          <w:szCs w:val="24"/>
        </w:rPr>
        <w:t>неизвестны) попало на фронтон, вероятно, потому что в 1890-1896г исследовало воды Средиземного и Красного морей.</w:t>
      </w:r>
      <w:r w:rsidRPr="00555C4B">
        <w:rPr>
          <w:rFonts w:ascii="Times New Roman" w:hAnsi="Times New Roman" w:cs="Times New Roman"/>
          <w:sz w:val="24"/>
          <w:szCs w:val="24"/>
        </w:rPr>
        <w:t xml:space="preserve"> Другие имена на фронтоне также отражают известные суда.</w:t>
      </w:r>
    </w:p>
    <w:p w:rsidR="005D31C3" w:rsidRPr="00555C4B" w:rsidRDefault="00280E29" w:rsidP="005D31C3">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5D31C3" w:rsidRPr="00555C4B">
        <w:rPr>
          <w:rFonts w:ascii="Times New Roman" w:hAnsi="Times New Roman" w:cs="Times New Roman"/>
          <w:sz w:val="24"/>
          <w:szCs w:val="24"/>
        </w:rPr>
        <w:t>На немецком пароходе «Вальдивия» (2170т) в течении года (1898-1999гг) изучалась живность ниже фотического слоя (и были проведены 274 океанографических станции в трёх океанах). Голландское "Сибога" (810т) заслужило память в камне тем, что впервые провело исследование вод индонезийских (тогда они были голландские) морей (1899-1900гг).</w:t>
      </w:r>
    </w:p>
    <w:p w:rsidR="00E3102D" w:rsidRPr="00555C4B" w:rsidRDefault="00E3102D" w:rsidP="005D31C3">
      <w:pPr>
        <w:pStyle w:val="PlainText"/>
        <w:jc w:val="both"/>
        <w:rPr>
          <w:rFonts w:ascii="Times New Roman" w:hAnsi="Times New Roman" w:cs="Times New Roman"/>
          <w:sz w:val="24"/>
          <w:szCs w:val="24"/>
        </w:rPr>
      </w:pPr>
    </w:p>
    <w:p w:rsidR="005D31C3" w:rsidRPr="00555C4B" w:rsidRDefault="00F350C0" w:rsidP="005D31C3">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280E29" w:rsidRPr="00555C4B">
        <w:rPr>
          <w:rFonts w:ascii="Times New Roman" w:hAnsi="Times New Roman" w:cs="Times New Roman"/>
          <w:sz w:val="24"/>
          <w:szCs w:val="24"/>
        </w:rPr>
        <w:t xml:space="preserve"> П</w:t>
      </w:r>
      <w:r w:rsidRPr="00555C4B">
        <w:rPr>
          <w:rFonts w:ascii="Times New Roman" w:hAnsi="Times New Roman" w:cs="Times New Roman"/>
          <w:sz w:val="24"/>
          <w:szCs w:val="24"/>
        </w:rPr>
        <w:t>ро бельгийскую зверобойную шхуну "Бельгика" известно только то, что оно первой на 12 месяцев (1897—1899) попала в ледовый плен Антарктиды (и что помощником капитана на ней был Р.Амундсен</w:t>
      </w:r>
      <w:r w:rsidR="005D31C3" w:rsidRPr="00555C4B">
        <w:rPr>
          <w:rFonts w:ascii="Times New Roman" w:hAnsi="Times New Roman" w:cs="Times New Roman"/>
          <w:sz w:val="24"/>
          <w:szCs w:val="24"/>
        </w:rPr>
        <w:t>. Также только зимовкой (1902-1903гг) известно и немецкое судно "Гаусс".</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280E29" w:rsidRPr="00555C4B">
        <w:rPr>
          <w:rFonts w:ascii="Times New Roman" w:hAnsi="Times New Roman" w:cs="Times New Roman"/>
          <w:sz w:val="24"/>
          <w:szCs w:val="24"/>
        </w:rPr>
        <w:t>А вот з</w:t>
      </w:r>
      <w:r w:rsidRPr="00555C4B">
        <w:rPr>
          <w:rFonts w:ascii="Times New Roman" w:hAnsi="Times New Roman" w:cs="Times New Roman"/>
          <w:sz w:val="24"/>
          <w:szCs w:val="24"/>
        </w:rPr>
        <w:t xml:space="preserve">аслуги других судов, имена которых представлены на здании Монакского музея, нам пока неизвестны. К ним относятся французское  судно "Талисман" (плавание 1883г), американское "Блейк", итальянское "Вашингтон", английское  "Буканир" , итальянское "Амелия", датское  «Ингольф».  Можно предположить, что эти суда были увековечены в камне, чтобы отразить вклад в океанографию разных государств.   </w:t>
      </w:r>
    </w:p>
    <w:p w:rsidR="00F350C0" w:rsidRPr="00555C4B" w:rsidRDefault="00B51639"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Может быть, что и имя «Витязь»  князь Монако вставил в этот ряд, лишь бы отметить какое-либо русское судно. </w:t>
      </w:r>
      <w:r w:rsidR="00280E29" w:rsidRPr="00555C4B">
        <w:rPr>
          <w:rFonts w:ascii="Times New Roman" w:hAnsi="Times New Roman" w:cs="Times New Roman"/>
          <w:sz w:val="24"/>
          <w:szCs w:val="24"/>
        </w:rPr>
        <w:t>А мог бы выбрать и другое русское судно</w:t>
      </w:r>
      <w:r w:rsidR="00F350C0" w:rsidRPr="00555C4B">
        <w:rPr>
          <w:rFonts w:ascii="Times New Roman" w:hAnsi="Times New Roman" w:cs="Times New Roman"/>
          <w:sz w:val="24"/>
          <w:szCs w:val="24"/>
        </w:rPr>
        <w:t>.  Двухтомная «Гидрология моря» И.Б.Шпиндлера (</w:t>
      </w:r>
      <w:r w:rsidR="00523C23" w:rsidRPr="00555C4B">
        <w:rPr>
          <w:rFonts w:ascii="Times New Roman" w:hAnsi="Times New Roman" w:cs="Times New Roman"/>
          <w:sz w:val="24"/>
          <w:szCs w:val="24"/>
        </w:rPr>
        <w:t>в основе которой –</w:t>
      </w:r>
      <w:r w:rsidR="00280E29" w:rsidRPr="00555C4B">
        <w:rPr>
          <w:rFonts w:ascii="Times New Roman" w:hAnsi="Times New Roman" w:cs="Times New Roman"/>
          <w:sz w:val="24"/>
          <w:szCs w:val="24"/>
        </w:rPr>
        <w:t xml:space="preserve"> </w:t>
      </w:r>
      <w:r w:rsidR="00523C23" w:rsidRPr="00555C4B">
        <w:rPr>
          <w:rFonts w:ascii="Times New Roman" w:hAnsi="Times New Roman" w:cs="Times New Roman"/>
          <w:sz w:val="24"/>
          <w:szCs w:val="24"/>
        </w:rPr>
        <w:t xml:space="preserve">специальные </w:t>
      </w:r>
      <w:r w:rsidR="00F350C0" w:rsidRPr="00555C4B">
        <w:rPr>
          <w:rFonts w:ascii="Times New Roman" w:hAnsi="Times New Roman" w:cs="Times New Roman"/>
          <w:sz w:val="24"/>
          <w:szCs w:val="24"/>
        </w:rPr>
        <w:t>океанографически</w:t>
      </w:r>
      <w:r w:rsidR="00523C23" w:rsidRPr="00555C4B">
        <w:rPr>
          <w:rFonts w:ascii="Times New Roman" w:hAnsi="Times New Roman" w:cs="Times New Roman"/>
          <w:sz w:val="24"/>
          <w:szCs w:val="24"/>
        </w:rPr>
        <w:t>е</w:t>
      </w:r>
      <w:r w:rsidR="00F350C0" w:rsidRPr="00555C4B">
        <w:rPr>
          <w:rFonts w:ascii="Times New Roman" w:hAnsi="Times New Roman" w:cs="Times New Roman"/>
          <w:sz w:val="24"/>
          <w:szCs w:val="24"/>
        </w:rPr>
        <w:t xml:space="preserve"> съёмки Чёрного и Каспийского морей) представляется работой не  менее значительной, чем замечательный труд С.О.Макарова (основанный </w:t>
      </w:r>
      <w:r w:rsidR="00280E29" w:rsidRPr="00555C4B">
        <w:rPr>
          <w:rFonts w:ascii="Times New Roman" w:hAnsi="Times New Roman" w:cs="Times New Roman"/>
          <w:sz w:val="24"/>
          <w:szCs w:val="24"/>
        </w:rPr>
        <w:t xml:space="preserve">лишь </w:t>
      </w:r>
      <w:r w:rsidR="00F350C0" w:rsidRPr="00555C4B">
        <w:rPr>
          <w:rFonts w:ascii="Times New Roman" w:hAnsi="Times New Roman" w:cs="Times New Roman"/>
          <w:sz w:val="24"/>
          <w:szCs w:val="24"/>
        </w:rPr>
        <w:t xml:space="preserve">на попутных </w:t>
      </w:r>
      <w:r w:rsidR="00280E29" w:rsidRPr="00555C4B">
        <w:rPr>
          <w:rFonts w:ascii="Times New Roman" w:hAnsi="Times New Roman" w:cs="Times New Roman"/>
          <w:sz w:val="24"/>
          <w:szCs w:val="24"/>
        </w:rPr>
        <w:t>гидрометеорологич</w:t>
      </w:r>
      <w:r w:rsidR="00F350C0" w:rsidRPr="00555C4B">
        <w:rPr>
          <w:rFonts w:ascii="Times New Roman" w:hAnsi="Times New Roman" w:cs="Times New Roman"/>
          <w:sz w:val="24"/>
          <w:szCs w:val="24"/>
        </w:rPr>
        <w:t>еских измерениях).  Правда, «Витязь» и Тихий океан» опубликован на французском (двуязычная публикация), а «Гидрология моря»- только на русском языке.</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58432A" w:rsidP="00F350C0">
      <w:pPr>
        <w:pStyle w:val="PlainText"/>
        <w:jc w:val="both"/>
        <w:rPr>
          <w:rFonts w:ascii="Times New Roman" w:hAnsi="Times New Roman" w:cs="Times New Roman"/>
          <w:b/>
          <w:sz w:val="24"/>
          <w:szCs w:val="24"/>
        </w:rPr>
      </w:pPr>
      <w:r w:rsidRPr="00555C4B">
        <w:rPr>
          <w:rFonts w:ascii="Times New Roman" w:hAnsi="Times New Roman" w:cs="Times New Roman"/>
          <w:b/>
          <w:sz w:val="24"/>
          <w:szCs w:val="24"/>
        </w:rPr>
        <w:t>1</w:t>
      </w:r>
      <w:r w:rsidR="00F350C0" w:rsidRPr="00555C4B">
        <w:rPr>
          <w:rFonts w:ascii="Times New Roman" w:hAnsi="Times New Roman" w:cs="Times New Roman"/>
          <w:b/>
          <w:sz w:val="24"/>
          <w:szCs w:val="24"/>
        </w:rPr>
        <w:t>.2.</w:t>
      </w:r>
      <w:r w:rsidRPr="00555C4B">
        <w:rPr>
          <w:rFonts w:ascii="Times New Roman" w:hAnsi="Times New Roman" w:cs="Times New Roman"/>
          <w:b/>
          <w:sz w:val="24"/>
          <w:szCs w:val="24"/>
        </w:rPr>
        <w:t xml:space="preserve"> СУДА ДЛЯ КРУГОСВЕТНЫХ ПЛАВАНИЙ</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Исследованием морей (измерением глубин, изучением течений и приливов) занимались и неприспособленные суда. Как видно из деятельности Степана Осиповича Макарова, проведение морских исследований ограничива</w:t>
      </w:r>
      <w:r w:rsidR="0014641F" w:rsidRPr="00555C4B">
        <w:rPr>
          <w:rFonts w:ascii="Times New Roman" w:hAnsi="Times New Roman" w:cs="Times New Roman"/>
          <w:sz w:val="24"/>
          <w:szCs w:val="24"/>
        </w:rPr>
        <w:t>лось</w:t>
      </w:r>
      <w:r w:rsidRPr="00555C4B">
        <w:rPr>
          <w:rFonts w:ascii="Times New Roman" w:hAnsi="Times New Roman" w:cs="Times New Roman"/>
          <w:sz w:val="24"/>
          <w:szCs w:val="24"/>
        </w:rPr>
        <w:t xml:space="preserve"> отсутствием желания, </w:t>
      </w:r>
      <w:r w:rsidR="0014641F" w:rsidRPr="00555C4B">
        <w:rPr>
          <w:rFonts w:ascii="Times New Roman" w:hAnsi="Times New Roman" w:cs="Times New Roman"/>
          <w:sz w:val="24"/>
          <w:szCs w:val="24"/>
        </w:rPr>
        <w:t>а не</w:t>
      </w:r>
      <w:r w:rsidRPr="00555C4B">
        <w:rPr>
          <w:rFonts w:ascii="Times New Roman" w:hAnsi="Times New Roman" w:cs="Times New Roman"/>
          <w:sz w:val="24"/>
          <w:szCs w:val="24"/>
        </w:rPr>
        <w:t xml:space="preserve"> отсутствием специальных приборов или лабораторий.</w:t>
      </w:r>
    </w:p>
    <w:p w:rsidR="00F350C0" w:rsidRPr="00555C4B" w:rsidRDefault="00FE351A"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lastRenderedPageBreak/>
        <w:t xml:space="preserve">   </w:t>
      </w:r>
      <w:r w:rsidR="00F350C0" w:rsidRPr="00555C4B">
        <w:rPr>
          <w:rFonts w:ascii="Times New Roman" w:hAnsi="Times New Roman" w:cs="Times New Roman"/>
          <w:sz w:val="24"/>
          <w:szCs w:val="24"/>
        </w:rPr>
        <w:t xml:space="preserve">Специальные суда для изучения морей </w:t>
      </w:r>
      <w:r w:rsidR="0014641F" w:rsidRPr="00555C4B">
        <w:rPr>
          <w:rFonts w:ascii="Times New Roman" w:hAnsi="Times New Roman" w:cs="Times New Roman"/>
          <w:sz w:val="24"/>
          <w:szCs w:val="24"/>
        </w:rPr>
        <w:t>п</w:t>
      </w:r>
      <w:r w:rsidR="00F350C0" w:rsidRPr="00555C4B">
        <w:rPr>
          <w:rFonts w:ascii="Times New Roman" w:hAnsi="Times New Roman" w:cs="Times New Roman"/>
          <w:sz w:val="24"/>
          <w:szCs w:val="24"/>
        </w:rPr>
        <w:t>ояв</w:t>
      </w:r>
      <w:r w:rsidR="0014641F" w:rsidRPr="00555C4B">
        <w:rPr>
          <w:rFonts w:ascii="Times New Roman" w:hAnsi="Times New Roman" w:cs="Times New Roman"/>
          <w:sz w:val="24"/>
          <w:szCs w:val="24"/>
        </w:rPr>
        <w:t>ились</w:t>
      </w:r>
      <w:r w:rsidR="00F350C0" w:rsidRPr="00555C4B">
        <w:rPr>
          <w:rFonts w:ascii="Times New Roman" w:hAnsi="Times New Roman" w:cs="Times New Roman"/>
          <w:sz w:val="24"/>
          <w:szCs w:val="24"/>
        </w:rPr>
        <w:t xml:space="preserve"> после создания специальных институтов. Так, «Персей» стал строиться только после организации Плавучего морского института, а «Михаил Ломоносов»- Морского гидрофизического института.</w:t>
      </w:r>
    </w:p>
    <w:p w:rsidR="000441F2" w:rsidRPr="00555C4B" w:rsidRDefault="000441F2" w:rsidP="00F350C0">
      <w:pPr>
        <w:pStyle w:val="PlainText"/>
        <w:jc w:val="both"/>
        <w:rPr>
          <w:rFonts w:ascii="Times New Roman" w:hAnsi="Times New Roman" w:cs="Times New Roman"/>
          <w:sz w:val="24"/>
          <w:szCs w:val="24"/>
        </w:rPr>
      </w:pPr>
    </w:p>
    <w:p w:rsidR="00F350C0" w:rsidRPr="00555C4B" w:rsidRDefault="00FE351A"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Чем (кроме движителя и измерительных приборов) отличалось экспедиционное судно того (18-19 века) времени от экспедиционных судов нашего (20-21 века) времени ? Экспедиционными судами того времени были, в основном, военные корабли, а начальником экспедиции- капитан корабля.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В наше время экспедиционными были, в основном, суда гражданские, а начальником экспедиции </w:t>
      </w:r>
      <w:r w:rsidR="00007DC7" w:rsidRPr="00555C4B">
        <w:rPr>
          <w:rFonts w:ascii="Times New Roman" w:hAnsi="Times New Roman" w:cs="Times New Roman"/>
          <w:sz w:val="24"/>
          <w:szCs w:val="24"/>
        </w:rPr>
        <w:t>назначается не капитан, а</w:t>
      </w:r>
      <w:r w:rsidRPr="00555C4B">
        <w:rPr>
          <w:rFonts w:ascii="Times New Roman" w:hAnsi="Times New Roman" w:cs="Times New Roman"/>
          <w:sz w:val="24"/>
          <w:szCs w:val="24"/>
        </w:rPr>
        <w:t xml:space="preserve"> особый человек.</w:t>
      </w:r>
    </w:p>
    <w:p w:rsidR="00E3102D" w:rsidRPr="00555C4B" w:rsidRDefault="00E3102D" w:rsidP="0014641F">
      <w:pPr>
        <w:pStyle w:val="PlainText"/>
        <w:jc w:val="both"/>
        <w:rPr>
          <w:rFonts w:ascii="Times New Roman" w:hAnsi="Times New Roman" w:cs="Times New Roman"/>
          <w:sz w:val="24"/>
          <w:szCs w:val="24"/>
        </w:rPr>
      </w:pPr>
    </w:p>
    <w:p w:rsidR="0014641F" w:rsidRPr="00555C4B" w:rsidRDefault="0014641F" w:rsidP="0014641F">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Присутствие учёных (как пассажиров) в кругосветных плаваниях 19 века ещё не делало суда исследовательскими. Учёные (то есть люди, не занятые иным трудом на судне) в таких плаваниях не представляли организации, не получали зарплату, а часто даже сами оплачивали своё участие в плавании.</w:t>
      </w:r>
    </w:p>
    <w:p w:rsidR="00B51639"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Учёных на </w:t>
      </w:r>
      <w:r w:rsidR="00B51639" w:rsidRPr="00555C4B">
        <w:rPr>
          <w:rFonts w:ascii="Times New Roman" w:hAnsi="Times New Roman" w:cs="Times New Roman"/>
          <w:sz w:val="24"/>
          <w:szCs w:val="24"/>
        </w:rPr>
        <w:t xml:space="preserve">экспедиционных </w:t>
      </w:r>
      <w:r w:rsidRPr="00555C4B">
        <w:rPr>
          <w:rFonts w:ascii="Times New Roman" w:hAnsi="Times New Roman" w:cs="Times New Roman"/>
          <w:sz w:val="24"/>
          <w:szCs w:val="24"/>
        </w:rPr>
        <w:t>суд</w:t>
      </w:r>
      <w:r w:rsidR="00B51639" w:rsidRPr="00555C4B">
        <w:rPr>
          <w:rFonts w:ascii="Times New Roman" w:hAnsi="Times New Roman" w:cs="Times New Roman"/>
          <w:sz w:val="24"/>
          <w:szCs w:val="24"/>
        </w:rPr>
        <w:t>ах</w:t>
      </w:r>
      <w:r w:rsidRPr="00555C4B">
        <w:rPr>
          <w:rFonts w:ascii="Times New Roman" w:hAnsi="Times New Roman" w:cs="Times New Roman"/>
          <w:sz w:val="24"/>
          <w:szCs w:val="24"/>
        </w:rPr>
        <w:t xml:space="preserve"> в 18-19 веке </w:t>
      </w:r>
      <w:r w:rsidR="00B51639" w:rsidRPr="00555C4B">
        <w:rPr>
          <w:rFonts w:ascii="Times New Roman" w:hAnsi="Times New Roman" w:cs="Times New Roman"/>
          <w:sz w:val="24"/>
          <w:szCs w:val="24"/>
        </w:rPr>
        <w:t xml:space="preserve">обычно </w:t>
      </w:r>
      <w:r w:rsidRPr="00555C4B">
        <w:rPr>
          <w:rFonts w:ascii="Times New Roman" w:hAnsi="Times New Roman" w:cs="Times New Roman"/>
          <w:sz w:val="24"/>
          <w:szCs w:val="24"/>
        </w:rPr>
        <w:t xml:space="preserve">было лишь несколько и участвовали они обычно лишь в одной экспедиции. </w:t>
      </w:r>
      <w:r w:rsidR="0014641F" w:rsidRPr="00555C4B">
        <w:rPr>
          <w:rFonts w:ascii="Times New Roman" w:hAnsi="Times New Roman" w:cs="Times New Roman"/>
          <w:sz w:val="24"/>
          <w:szCs w:val="24"/>
        </w:rPr>
        <w:t>Лишь в</w:t>
      </w:r>
      <w:r w:rsidRPr="00555C4B">
        <w:rPr>
          <w:rFonts w:ascii="Times New Roman" w:hAnsi="Times New Roman" w:cs="Times New Roman"/>
          <w:sz w:val="24"/>
          <w:szCs w:val="24"/>
        </w:rPr>
        <w:t xml:space="preserve"> 20 веке появились специалисты, участвовавшие в экспедициях </w:t>
      </w:r>
      <w:r w:rsidR="0014641F" w:rsidRPr="00555C4B">
        <w:rPr>
          <w:rFonts w:ascii="Times New Roman" w:hAnsi="Times New Roman" w:cs="Times New Roman"/>
          <w:sz w:val="24"/>
          <w:szCs w:val="24"/>
        </w:rPr>
        <w:t xml:space="preserve">по несколько раз, а затем- </w:t>
      </w:r>
      <w:r w:rsidRPr="00555C4B">
        <w:rPr>
          <w:rFonts w:ascii="Times New Roman" w:hAnsi="Times New Roman" w:cs="Times New Roman"/>
          <w:sz w:val="24"/>
          <w:szCs w:val="24"/>
        </w:rPr>
        <w:t>и специалисты</w:t>
      </w:r>
      <w:r w:rsidR="0014641F" w:rsidRPr="00555C4B">
        <w:rPr>
          <w:rFonts w:ascii="Times New Roman" w:hAnsi="Times New Roman" w:cs="Times New Roman"/>
          <w:sz w:val="24"/>
          <w:szCs w:val="24"/>
        </w:rPr>
        <w:t xml:space="preserve">, которые </w:t>
      </w:r>
      <w:r w:rsidRPr="00555C4B">
        <w:rPr>
          <w:rFonts w:ascii="Times New Roman" w:hAnsi="Times New Roman" w:cs="Times New Roman"/>
          <w:sz w:val="24"/>
          <w:szCs w:val="24"/>
        </w:rPr>
        <w:t>работа</w:t>
      </w:r>
      <w:r w:rsidR="0014641F" w:rsidRPr="00555C4B">
        <w:rPr>
          <w:rFonts w:ascii="Times New Roman" w:hAnsi="Times New Roman" w:cs="Times New Roman"/>
          <w:sz w:val="24"/>
          <w:szCs w:val="24"/>
        </w:rPr>
        <w:t xml:space="preserve">ли уже в </w:t>
      </w:r>
      <w:r w:rsidRPr="00555C4B">
        <w:rPr>
          <w:rFonts w:ascii="Times New Roman" w:hAnsi="Times New Roman" w:cs="Times New Roman"/>
          <w:sz w:val="24"/>
          <w:szCs w:val="24"/>
        </w:rPr>
        <w:t xml:space="preserve">каждом рейсе </w:t>
      </w:r>
      <w:r w:rsidR="0014641F" w:rsidRPr="00555C4B">
        <w:rPr>
          <w:rFonts w:ascii="Times New Roman" w:hAnsi="Times New Roman" w:cs="Times New Roman"/>
          <w:sz w:val="24"/>
          <w:szCs w:val="24"/>
        </w:rPr>
        <w:t xml:space="preserve">исследовательского </w:t>
      </w:r>
      <w:r w:rsidRPr="00555C4B">
        <w:rPr>
          <w:rFonts w:ascii="Times New Roman" w:hAnsi="Times New Roman" w:cs="Times New Roman"/>
          <w:sz w:val="24"/>
          <w:szCs w:val="24"/>
        </w:rPr>
        <w:t>судна.</w:t>
      </w:r>
    </w:p>
    <w:p w:rsidR="00F350C0" w:rsidRPr="00555C4B" w:rsidRDefault="00B51639"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 Главной задачей </w:t>
      </w:r>
      <w:r w:rsidR="0014641F" w:rsidRPr="00555C4B">
        <w:rPr>
          <w:rFonts w:ascii="Times New Roman" w:hAnsi="Times New Roman" w:cs="Times New Roman"/>
          <w:sz w:val="24"/>
          <w:szCs w:val="24"/>
        </w:rPr>
        <w:t>ранних (кругосветных)</w:t>
      </w:r>
      <w:r w:rsidR="00F350C0" w:rsidRPr="00555C4B">
        <w:rPr>
          <w:rFonts w:ascii="Times New Roman" w:hAnsi="Times New Roman" w:cs="Times New Roman"/>
          <w:sz w:val="24"/>
          <w:szCs w:val="24"/>
        </w:rPr>
        <w:t xml:space="preserve"> экспедиций было открытие </w:t>
      </w:r>
      <w:r w:rsidR="0014641F" w:rsidRPr="00555C4B">
        <w:rPr>
          <w:rFonts w:ascii="Times New Roman" w:hAnsi="Times New Roman" w:cs="Times New Roman"/>
          <w:sz w:val="24"/>
          <w:szCs w:val="24"/>
        </w:rPr>
        <w:t xml:space="preserve">и закрепление новых земель </w:t>
      </w:r>
      <w:r w:rsidR="00F350C0" w:rsidRPr="00555C4B">
        <w:rPr>
          <w:rFonts w:ascii="Times New Roman" w:hAnsi="Times New Roman" w:cs="Times New Roman"/>
          <w:sz w:val="24"/>
          <w:szCs w:val="24"/>
        </w:rPr>
        <w:t xml:space="preserve">(определение координат, описание, сбор коллекций и образцов, </w:t>
      </w:r>
      <w:r w:rsidR="0014641F" w:rsidRPr="00555C4B">
        <w:rPr>
          <w:rFonts w:ascii="Times New Roman" w:hAnsi="Times New Roman" w:cs="Times New Roman"/>
          <w:sz w:val="24"/>
          <w:szCs w:val="24"/>
        </w:rPr>
        <w:t xml:space="preserve">установка флага, </w:t>
      </w:r>
      <w:r w:rsidR="00F350C0" w:rsidRPr="00555C4B">
        <w:rPr>
          <w:rFonts w:ascii="Times New Roman" w:hAnsi="Times New Roman" w:cs="Times New Roman"/>
          <w:sz w:val="24"/>
          <w:szCs w:val="24"/>
        </w:rPr>
        <w:t xml:space="preserve">присвоение названий). Поэтому вместе с немногими научными приборами (в то время основными приборами были барометры и термометры) на кораблях были десятки орудий и сотни матросов. Впрочем, и невоенные экспедиционные суда предпочитали числиться военными: под военным флагом </w:t>
      </w:r>
      <w:r w:rsidR="0014641F" w:rsidRPr="00555C4B">
        <w:rPr>
          <w:rFonts w:ascii="Times New Roman" w:hAnsi="Times New Roman" w:cs="Times New Roman"/>
          <w:sz w:val="24"/>
          <w:szCs w:val="24"/>
        </w:rPr>
        <w:t xml:space="preserve">было </w:t>
      </w:r>
      <w:r w:rsidR="00F350C0" w:rsidRPr="00555C4B">
        <w:rPr>
          <w:rFonts w:ascii="Times New Roman" w:hAnsi="Times New Roman" w:cs="Times New Roman"/>
          <w:sz w:val="24"/>
          <w:szCs w:val="24"/>
        </w:rPr>
        <w:t>безопаснее проходить через некоторые районы.  В 20 веке задачи исследовательских судов были более скромными, узкими и определёнными.</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Трудно определить, когда </w:t>
      </w:r>
      <w:r w:rsidR="0014641F" w:rsidRPr="00555C4B">
        <w:rPr>
          <w:rFonts w:ascii="Times New Roman" w:hAnsi="Times New Roman" w:cs="Times New Roman"/>
          <w:sz w:val="24"/>
          <w:szCs w:val="24"/>
        </w:rPr>
        <w:t xml:space="preserve">и где впервые были проведены </w:t>
      </w:r>
      <w:r w:rsidRPr="00555C4B">
        <w:rPr>
          <w:rFonts w:ascii="Times New Roman" w:hAnsi="Times New Roman" w:cs="Times New Roman"/>
          <w:sz w:val="24"/>
          <w:szCs w:val="24"/>
        </w:rPr>
        <w:t>научные исследования на морском судне (корабле). Границы между работой штурмана, определявшего координаты места, измерявшего глубину или скорость течения, и такой же работой учёного, нет. Но можно точно сказать, когда учёные впервые приняли участие в длительном переходе морем: это произошло в 1768-1771гг.</w:t>
      </w:r>
      <w:r w:rsidR="0014641F" w:rsidRPr="00555C4B">
        <w:rPr>
          <w:rFonts w:ascii="Times New Roman" w:hAnsi="Times New Roman" w:cs="Times New Roman"/>
          <w:sz w:val="24"/>
          <w:szCs w:val="24"/>
        </w:rPr>
        <w:t xml:space="preserve"> в </w:t>
      </w:r>
      <w:r w:rsidR="008B1F2B" w:rsidRPr="00555C4B">
        <w:rPr>
          <w:rFonts w:ascii="Times New Roman" w:hAnsi="Times New Roman" w:cs="Times New Roman"/>
          <w:sz w:val="24"/>
          <w:szCs w:val="24"/>
        </w:rPr>
        <w:t>экспедиции английских учёных</w:t>
      </w:r>
      <w:r w:rsidR="006E5583" w:rsidRPr="00555C4B">
        <w:rPr>
          <w:rFonts w:ascii="Times New Roman" w:hAnsi="Times New Roman" w:cs="Times New Roman"/>
          <w:sz w:val="24"/>
          <w:szCs w:val="24"/>
        </w:rPr>
        <w:t xml:space="preserve"> </w:t>
      </w:r>
      <w:r w:rsidR="003F0CDC" w:rsidRPr="00555C4B">
        <w:rPr>
          <w:rFonts w:ascii="Times New Roman" w:hAnsi="Times New Roman" w:cs="Times New Roman"/>
          <w:sz w:val="24"/>
          <w:szCs w:val="24"/>
        </w:rPr>
        <w:t>на «Индеворе»</w:t>
      </w:r>
      <w:r w:rsidR="006E5583" w:rsidRPr="00555C4B">
        <w:rPr>
          <w:rFonts w:ascii="Times New Roman" w:hAnsi="Times New Roman" w:cs="Times New Roman"/>
          <w:sz w:val="24"/>
          <w:szCs w:val="24"/>
        </w:rPr>
        <w:t>.</w:t>
      </w:r>
    </w:p>
    <w:p w:rsidR="000441F2" w:rsidRPr="00555C4B" w:rsidRDefault="000441F2" w:rsidP="00F350C0">
      <w:pPr>
        <w:pStyle w:val="PlainText"/>
        <w:jc w:val="both"/>
        <w:rPr>
          <w:rFonts w:ascii="Times New Roman" w:hAnsi="Times New Roman" w:cs="Times New Roman"/>
          <w:sz w:val="24"/>
          <w:szCs w:val="24"/>
        </w:rPr>
      </w:pPr>
    </w:p>
    <w:p w:rsidR="00FE351A" w:rsidRPr="00555C4B" w:rsidRDefault="00FE351A" w:rsidP="00FE351A">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Английский «Индевор»</w:t>
      </w:r>
    </w:p>
    <w:p w:rsidR="00FE351A" w:rsidRPr="00555C4B" w:rsidRDefault="00FE351A" w:rsidP="00FE351A">
      <w:pPr>
        <w:pStyle w:val="PlainText"/>
        <w:jc w:val="center"/>
        <w:rPr>
          <w:rFonts w:ascii="Times New Roman" w:hAnsi="Times New Roman" w:cs="Times New Roman"/>
          <w:b/>
          <w:i/>
          <w:sz w:val="24"/>
          <w:szCs w:val="24"/>
        </w:rPr>
      </w:pPr>
    </w:p>
    <w:p w:rsidR="008B1F2B"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Несколько (точнее, шесть) учёных (из них только один астроном, который, к тому же, вскоре умер) тогда три года провели на небольшом (36м, </w:t>
      </w:r>
      <w:r w:rsidR="006E5583" w:rsidRPr="00555C4B">
        <w:rPr>
          <w:rFonts w:ascii="Times New Roman" w:hAnsi="Times New Roman" w:cs="Times New Roman"/>
          <w:sz w:val="24"/>
          <w:szCs w:val="24"/>
        </w:rPr>
        <w:t>375т</w:t>
      </w:r>
      <w:r w:rsidRPr="00555C4B">
        <w:rPr>
          <w:rFonts w:ascii="Times New Roman" w:hAnsi="Times New Roman" w:cs="Times New Roman"/>
          <w:sz w:val="24"/>
          <w:szCs w:val="24"/>
        </w:rPr>
        <w:t xml:space="preserve">) переполненном (98человек*) судёнышке, чтобы (главная задача экспедиции) в течении одного часа наблюдать на Таити прохождение Венеры через диск Солнца. Корабль был военным (10пушек, 12 мортир), </w:t>
      </w:r>
      <w:r w:rsidR="003F0CDC" w:rsidRPr="00555C4B">
        <w:rPr>
          <w:rFonts w:ascii="Times New Roman" w:hAnsi="Times New Roman" w:cs="Times New Roman"/>
          <w:sz w:val="24"/>
          <w:szCs w:val="24"/>
        </w:rPr>
        <w:t xml:space="preserve">тихоходным (7 узлов), </w:t>
      </w:r>
      <w:r w:rsidRPr="00555C4B">
        <w:rPr>
          <w:rFonts w:ascii="Times New Roman" w:hAnsi="Times New Roman" w:cs="Times New Roman"/>
          <w:sz w:val="24"/>
          <w:szCs w:val="24"/>
        </w:rPr>
        <w:t xml:space="preserve">командовал экспедицией </w:t>
      </w:r>
      <w:r w:rsidR="008B1F2B" w:rsidRPr="00555C4B">
        <w:rPr>
          <w:rFonts w:ascii="Times New Roman" w:hAnsi="Times New Roman" w:cs="Times New Roman"/>
          <w:sz w:val="24"/>
          <w:szCs w:val="24"/>
        </w:rPr>
        <w:t xml:space="preserve">малоизвестный английский морской </w:t>
      </w:r>
      <w:r w:rsidRPr="00555C4B">
        <w:rPr>
          <w:rFonts w:ascii="Times New Roman" w:hAnsi="Times New Roman" w:cs="Times New Roman"/>
          <w:sz w:val="24"/>
          <w:szCs w:val="24"/>
        </w:rPr>
        <w:t>офицер</w:t>
      </w:r>
      <w:r w:rsidR="003F0CDC" w:rsidRPr="00555C4B">
        <w:rPr>
          <w:rFonts w:ascii="Times New Roman" w:hAnsi="Times New Roman" w:cs="Times New Roman"/>
          <w:sz w:val="24"/>
          <w:szCs w:val="24"/>
        </w:rPr>
        <w:t xml:space="preserve"> (Дж.Кук). Нужно заметить, что</w:t>
      </w:r>
      <w:r w:rsidRPr="00555C4B">
        <w:rPr>
          <w:rFonts w:ascii="Times New Roman" w:hAnsi="Times New Roman" w:cs="Times New Roman"/>
          <w:sz w:val="24"/>
          <w:szCs w:val="24"/>
        </w:rPr>
        <w:t xml:space="preserve"> </w:t>
      </w:r>
      <w:r w:rsidR="008B1F2B" w:rsidRPr="00555C4B">
        <w:rPr>
          <w:rFonts w:ascii="Times New Roman" w:hAnsi="Times New Roman" w:cs="Times New Roman"/>
          <w:sz w:val="24"/>
          <w:szCs w:val="24"/>
        </w:rPr>
        <w:t xml:space="preserve">из 6 </w:t>
      </w:r>
      <w:r w:rsidRPr="00555C4B">
        <w:rPr>
          <w:rFonts w:ascii="Times New Roman" w:hAnsi="Times New Roman" w:cs="Times New Roman"/>
          <w:sz w:val="24"/>
          <w:szCs w:val="24"/>
        </w:rPr>
        <w:t>учёны</w:t>
      </w:r>
      <w:r w:rsidR="008B1F2B" w:rsidRPr="00555C4B">
        <w:rPr>
          <w:rFonts w:ascii="Times New Roman" w:hAnsi="Times New Roman" w:cs="Times New Roman"/>
          <w:sz w:val="24"/>
          <w:szCs w:val="24"/>
        </w:rPr>
        <w:t>х</w:t>
      </w:r>
      <w:r w:rsidRPr="00555C4B">
        <w:rPr>
          <w:rFonts w:ascii="Times New Roman" w:hAnsi="Times New Roman" w:cs="Times New Roman"/>
          <w:sz w:val="24"/>
          <w:szCs w:val="24"/>
        </w:rPr>
        <w:t xml:space="preserve"> четверо умерли во время плавания. </w:t>
      </w:r>
    </w:p>
    <w:p w:rsidR="00E3102D" w:rsidRPr="00555C4B" w:rsidRDefault="00E3102D" w:rsidP="00F350C0">
      <w:pPr>
        <w:pStyle w:val="PlainText"/>
        <w:jc w:val="both"/>
        <w:rPr>
          <w:rFonts w:ascii="Times New Roman" w:hAnsi="Times New Roman" w:cs="Times New Roman"/>
          <w:sz w:val="24"/>
          <w:szCs w:val="24"/>
        </w:rPr>
      </w:pPr>
    </w:p>
    <w:p w:rsidR="00F350C0" w:rsidRPr="00555C4B" w:rsidRDefault="008B1F2B"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В</w:t>
      </w:r>
      <w:r w:rsidR="00523C23" w:rsidRPr="00555C4B">
        <w:rPr>
          <w:rFonts w:ascii="Times New Roman" w:hAnsi="Times New Roman" w:cs="Times New Roman"/>
          <w:sz w:val="24"/>
          <w:szCs w:val="24"/>
        </w:rPr>
        <w:t>о</w:t>
      </w: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французских экспедициях учёные были французами и их было намного больше (в 1785-1788</w:t>
      </w:r>
      <w:r w:rsidR="006E5583" w:rsidRPr="00555C4B">
        <w:rPr>
          <w:rFonts w:ascii="Times New Roman" w:hAnsi="Times New Roman" w:cs="Times New Roman"/>
          <w:sz w:val="24"/>
          <w:szCs w:val="24"/>
        </w:rPr>
        <w:t>гг</w:t>
      </w:r>
      <w:r w:rsidR="00F350C0" w:rsidRPr="00555C4B">
        <w:rPr>
          <w:rFonts w:ascii="Times New Roman" w:hAnsi="Times New Roman" w:cs="Times New Roman"/>
          <w:sz w:val="24"/>
          <w:szCs w:val="24"/>
        </w:rPr>
        <w:t>- 17, в 1800-1804</w:t>
      </w:r>
      <w:r w:rsidR="006E5583" w:rsidRPr="00555C4B">
        <w:rPr>
          <w:rFonts w:ascii="Times New Roman" w:hAnsi="Times New Roman" w:cs="Times New Roman"/>
          <w:sz w:val="24"/>
          <w:szCs w:val="24"/>
        </w:rPr>
        <w:t>гг</w:t>
      </w:r>
      <w:r w:rsidR="00F350C0" w:rsidRPr="00555C4B">
        <w:rPr>
          <w:rFonts w:ascii="Times New Roman" w:hAnsi="Times New Roman" w:cs="Times New Roman"/>
          <w:sz w:val="24"/>
          <w:szCs w:val="24"/>
        </w:rPr>
        <w:t>- 20).</w:t>
      </w:r>
    </w:p>
    <w:p w:rsidR="0014641F" w:rsidRPr="00555C4B" w:rsidRDefault="0014641F" w:rsidP="00F350C0">
      <w:pPr>
        <w:pStyle w:val="PlainText"/>
        <w:jc w:val="both"/>
        <w:rPr>
          <w:rFonts w:ascii="Times New Roman" w:hAnsi="Times New Roman" w:cs="Times New Roman"/>
          <w:sz w:val="24"/>
          <w:szCs w:val="24"/>
        </w:rPr>
      </w:pPr>
    </w:p>
    <w:p w:rsidR="00F350C0" w:rsidRPr="00555C4B" w:rsidRDefault="008B1F2B"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Русские кругосветные плавания состоялись через </w:t>
      </w:r>
      <w:r w:rsidR="006E5583" w:rsidRPr="00555C4B">
        <w:rPr>
          <w:rFonts w:ascii="Times New Roman" w:hAnsi="Times New Roman" w:cs="Times New Roman"/>
          <w:sz w:val="24"/>
          <w:szCs w:val="24"/>
        </w:rPr>
        <w:t>много лет</w:t>
      </w:r>
      <w:r w:rsidRPr="00555C4B">
        <w:rPr>
          <w:rFonts w:ascii="Times New Roman" w:hAnsi="Times New Roman" w:cs="Times New Roman"/>
          <w:sz w:val="24"/>
          <w:szCs w:val="24"/>
        </w:rPr>
        <w:t xml:space="preserve"> после первой экспедиции Кука. </w:t>
      </w:r>
      <w:r w:rsidR="00F350C0" w:rsidRPr="00555C4B">
        <w:rPr>
          <w:rFonts w:ascii="Times New Roman" w:hAnsi="Times New Roman" w:cs="Times New Roman"/>
          <w:sz w:val="24"/>
          <w:szCs w:val="24"/>
        </w:rPr>
        <w:t xml:space="preserve">В русских кругосветных экспедициях научные исследования проводили почему-то </w:t>
      </w:r>
      <w:r w:rsidR="006E3336" w:rsidRPr="00555C4B">
        <w:rPr>
          <w:rFonts w:ascii="Times New Roman" w:hAnsi="Times New Roman" w:cs="Times New Roman"/>
          <w:sz w:val="24"/>
          <w:szCs w:val="24"/>
        </w:rPr>
        <w:t xml:space="preserve">только </w:t>
      </w:r>
      <w:r w:rsidR="00F350C0" w:rsidRPr="00555C4B">
        <w:rPr>
          <w:rFonts w:ascii="Times New Roman" w:hAnsi="Times New Roman" w:cs="Times New Roman"/>
          <w:sz w:val="24"/>
          <w:szCs w:val="24"/>
        </w:rPr>
        <w:t>иностранные учёные</w:t>
      </w:r>
      <w:r w:rsidRPr="00555C4B">
        <w:rPr>
          <w:rFonts w:ascii="Times New Roman" w:hAnsi="Times New Roman" w:cs="Times New Roman"/>
          <w:sz w:val="24"/>
          <w:szCs w:val="24"/>
        </w:rPr>
        <w:t>:</w:t>
      </w:r>
      <w:r w:rsidR="00F350C0" w:rsidRPr="00555C4B">
        <w:rPr>
          <w:rFonts w:ascii="Times New Roman" w:hAnsi="Times New Roman" w:cs="Times New Roman"/>
          <w:sz w:val="24"/>
          <w:szCs w:val="24"/>
        </w:rPr>
        <w:t xml:space="preserve"> Горнер и Тилезиус у Крузенштерна, Шамиссо у Коцебу в плавании 1815-1818гг и немецкие студенты Прейс, Гофман и Ленц у Коцебу в плавании 1823-1826гг. Ф.Ф.Беллинсгаузен (1960) горько сожалел, "что не было позволено идти с нами двум студентам по части естественной истории из русских, которые сего желали, а </w:t>
      </w:r>
      <w:r w:rsidR="00F350C0" w:rsidRPr="00555C4B">
        <w:rPr>
          <w:rFonts w:ascii="Times New Roman" w:hAnsi="Times New Roman" w:cs="Times New Roman"/>
          <w:sz w:val="24"/>
          <w:szCs w:val="24"/>
        </w:rPr>
        <w:lastRenderedPageBreak/>
        <w:t xml:space="preserve">предпочтены им неизвестные иностранцы". Сожаление капитана, как мы полагаем, было обусловлено </w:t>
      </w:r>
      <w:r w:rsidRPr="00555C4B">
        <w:rPr>
          <w:rFonts w:ascii="Times New Roman" w:hAnsi="Times New Roman" w:cs="Times New Roman"/>
          <w:sz w:val="24"/>
          <w:szCs w:val="24"/>
        </w:rPr>
        <w:t xml:space="preserve">лишь </w:t>
      </w:r>
      <w:r w:rsidR="00F350C0" w:rsidRPr="00555C4B">
        <w:rPr>
          <w:rFonts w:ascii="Times New Roman" w:hAnsi="Times New Roman" w:cs="Times New Roman"/>
          <w:sz w:val="24"/>
          <w:szCs w:val="24"/>
        </w:rPr>
        <w:t xml:space="preserve">тем, что </w:t>
      </w:r>
      <w:r w:rsidRPr="00555C4B">
        <w:rPr>
          <w:rFonts w:ascii="Times New Roman" w:hAnsi="Times New Roman" w:cs="Times New Roman"/>
          <w:sz w:val="24"/>
          <w:szCs w:val="24"/>
        </w:rPr>
        <w:t>немцы</w:t>
      </w:r>
      <w:r w:rsidR="00F350C0" w:rsidRPr="00555C4B">
        <w:rPr>
          <w:rFonts w:ascii="Times New Roman" w:hAnsi="Times New Roman" w:cs="Times New Roman"/>
          <w:sz w:val="24"/>
          <w:szCs w:val="24"/>
        </w:rPr>
        <w:t xml:space="preserve"> не явились на корабли в условленном иностранном порту. Выбор иностранных студентов (оплачиваемых за счёт казны)</w:t>
      </w:r>
      <w:r w:rsidR="006E3336" w:rsidRPr="00555C4B">
        <w:rPr>
          <w:rFonts w:ascii="Times New Roman" w:hAnsi="Times New Roman" w:cs="Times New Roman"/>
          <w:sz w:val="24"/>
          <w:szCs w:val="24"/>
        </w:rPr>
        <w:t xml:space="preserve"> и</w:t>
      </w:r>
      <w:r w:rsidR="00F350C0" w:rsidRPr="00555C4B">
        <w:rPr>
          <w:rFonts w:ascii="Times New Roman" w:hAnsi="Times New Roman" w:cs="Times New Roman"/>
          <w:sz w:val="24"/>
          <w:szCs w:val="24"/>
        </w:rPr>
        <w:t xml:space="preserve"> пренебрежение отечественными учёными соответствовали инструкциям правительства. Ущемление прав русских </w:t>
      </w:r>
      <w:r w:rsidR="006E3336" w:rsidRPr="00555C4B">
        <w:rPr>
          <w:rFonts w:ascii="Times New Roman" w:hAnsi="Times New Roman" w:cs="Times New Roman"/>
          <w:sz w:val="24"/>
          <w:szCs w:val="24"/>
        </w:rPr>
        <w:t xml:space="preserve">учёных </w:t>
      </w:r>
      <w:r w:rsidR="00F350C0" w:rsidRPr="00555C4B">
        <w:rPr>
          <w:rFonts w:ascii="Times New Roman" w:hAnsi="Times New Roman" w:cs="Times New Roman"/>
          <w:sz w:val="24"/>
          <w:szCs w:val="24"/>
        </w:rPr>
        <w:t xml:space="preserve">своими же властями </w:t>
      </w:r>
      <w:r w:rsidR="006E3336" w:rsidRPr="00555C4B">
        <w:rPr>
          <w:rFonts w:ascii="Times New Roman" w:hAnsi="Times New Roman" w:cs="Times New Roman"/>
          <w:sz w:val="24"/>
          <w:szCs w:val="24"/>
        </w:rPr>
        <w:t>началось</w:t>
      </w:r>
      <w:r w:rsidR="00F350C0" w:rsidRPr="00555C4B">
        <w:rPr>
          <w:rFonts w:ascii="Times New Roman" w:hAnsi="Times New Roman" w:cs="Times New Roman"/>
          <w:sz w:val="24"/>
          <w:szCs w:val="24"/>
        </w:rPr>
        <w:t xml:space="preserve"> не в 2</w:t>
      </w:r>
      <w:r w:rsidR="006E3336" w:rsidRPr="00555C4B">
        <w:rPr>
          <w:rFonts w:ascii="Times New Roman" w:hAnsi="Times New Roman" w:cs="Times New Roman"/>
          <w:sz w:val="24"/>
          <w:szCs w:val="24"/>
        </w:rPr>
        <w:t>1</w:t>
      </w:r>
      <w:r w:rsidR="00F350C0" w:rsidRPr="00555C4B">
        <w:rPr>
          <w:rFonts w:ascii="Times New Roman" w:hAnsi="Times New Roman" w:cs="Times New Roman"/>
          <w:sz w:val="24"/>
          <w:szCs w:val="24"/>
        </w:rPr>
        <w:t xml:space="preserve"> веке...  </w:t>
      </w:r>
    </w:p>
    <w:p w:rsidR="00E3102D" w:rsidRPr="00555C4B" w:rsidRDefault="00E3102D"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Командиры русских экспедиционных кораблей сами не проводили морских научных исследований (Степан Осипович- исключение). Не </w:t>
      </w:r>
      <w:r w:rsidR="00186F0F" w:rsidRPr="00555C4B">
        <w:rPr>
          <w:rFonts w:ascii="Times New Roman" w:hAnsi="Times New Roman" w:cs="Times New Roman"/>
          <w:sz w:val="24"/>
          <w:szCs w:val="24"/>
        </w:rPr>
        <w:t xml:space="preserve">были </w:t>
      </w:r>
      <w:r w:rsidRPr="00555C4B">
        <w:rPr>
          <w:rFonts w:ascii="Times New Roman" w:hAnsi="Times New Roman" w:cs="Times New Roman"/>
          <w:sz w:val="24"/>
          <w:szCs w:val="24"/>
        </w:rPr>
        <w:t xml:space="preserve">замечены </w:t>
      </w:r>
      <w:r w:rsidR="00186F0F" w:rsidRPr="00555C4B">
        <w:rPr>
          <w:rFonts w:ascii="Times New Roman" w:hAnsi="Times New Roman" w:cs="Times New Roman"/>
          <w:sz w:val="24"/>
          <w:szCs w:val="24"/>
        </w:rPr>
        <w:t xml:space="preserve">(судя по публикациям) </w:t>
      </w:r>
      <w:r w:rsidRPr="00555C4B">
        <w:rPr>
          <w:rFonts w:ascii="Times New Roman" w:hAnsi="Times New Roman" w:cs="Times New Roman"/>
          <w:sz w:val="24"/>
          <w:szCs w:val="24"/>
        </w:rPr>
        <w:t>в научных исследованиях и пассажиры в Русскую Америку</w:t>
      </w:r>
      <w:r w:rsidR="008B1F2B" w:rsidRPr="00555C4B">
        <w:rPr>
          <w:rFonts w:ascii="Times New Roman" w:hAnsi="Times New Roman" w:cs="Times New Roman"/>
          <w:sz w:val="24"/>
          <w:szCs w:val="24"/>
        </w:rPr>
        <w:t xml:space="preserve">, хотя те </w:t>
      </w:r>
      <w:r w:rsidRPr="00555C4B">
        <w:rPr>
          <w:rFonts w:ascii="Times New Roman" w:hAnsi="Times New Roman" w:cs="Times New Roman"/>
          <w:sz w:val="24"/>
          <w:szCs w:val="24"/>
        </w:rPr>
        <w:t xml:space="preserve"> плавания длились мног</w:t>
      </w:r>
      <w:r w:rsidR="008B1F2B" w:rsidRPr="00555C4B">
        <w:rPr>
          <w:rFonts w:ascii="Times New Roman" w:hAnsi="Times New Roman" w:cs="Times New Roman"/>
          <w:sz w:val="24"/>
          <w:szCs w:val="24"/>
        </w:rPr>
        <w:t>о</w:t>
      </w:r>
      <w:r w:rsidRPr="00555C4B">
        <w:rPr>
          <w:rFonts w:ascii="Times New Roman" w:hAnsi="Times New Roman" w:cs="Times New Roman"/>
          <w:sz w:val="24"/>
          <w:szCs w:val="24"/>
        </w:rPr>
        <w:t xml:space="preserve"> месяцев… </w:t>
      </w:r>
      <w:r w:rsidR="00F86019" w:rsidRPr="00555C4B">
        <w:rPr>
          <w:rFonts w:ascii="Times New Roman" w:hAnsi="Times New Roman" w:cs="Times New Roman"/>
          <w:sz w:val="24"/>
          <w:szCs w:val="24"/>
        </w:rPr>
        <w:t>З</w:t>
      </w:r>
      <w:r w:rsidR="00186F0F" w:rsidRPr="00555C4B">
        <w:rPr>
          <w:rFonts w:ascii="Times New Roman" w:hAnsi="Times New Roman" w:cs="Times New Roman"/>
          <w:sz w:val="24"/>
          <w:szCs w:val="24"/>
        </w:rPr>
        <w:t xml:space="preserve">нания о </w:t>
      </w:r>
      <w:r w:rsidR="00F86019" w:rsidRPr="00555C4B">
        <w:rPr>
          <w:rFonts w:ascii="Times New Roman" w:hAnsi="Times New Roman" w:cs="Times New Roman"/>
          <w:sz w:val="24"/>
          <w:szCs w:val="24"/>
        </w:rPr>
        <w:t xml:space="preserve">состоянии собственных морей </w:t>
      </w:r>
      <w:r w:rsidRPr="00555C4B">
        <w:rPr>
          <w:rFonts w:ascii="Times New Roman" w:hAnsi="Times New Roman" w:cs="Times New Roman"/>
          <w:sz w:val="24"/>
          <w:szCs w:val="24"/>
        </w:rPr>
        <w:t xml:space="preserve">в русских экспедициях до плавания С.О.Макарова </w:t>
      </w:r>
      <w:r w:rsidR="00F86019" w:rsidRPr="00555C4B">
        <w:rPr>
          <w:rFonts w:ascii="Times New Roman" w:hAnsi="Times New Roman" w:cs="Times New Roman"/>
          <w:sz w:val="24"/>
          <w:szCs w:val="24"/>
        </w:rPr>
        <w:t>росли медленно</w:t>
      </w:r>
      <w:r w:rsidRPr="00555C4B">
        <w:rPr>
          <w:rFonts w:ascii="Times New Roman" w:hAnsi="Times New Roman" w:cs="Times New Roman"/>
          <w:sz w:val="24"/>
          <w:szCs w:val="24"/>
        </w:rPr>
        <w:t xml:space="preserve">. Но, может быть, для научных исследований на неспециальных судах не было условий ? </w:t>
      </w:r>
    </w:p>
    <w:p w:rsidR="00E3102D" w:rsidRPr="00555C4B" w:rsidRDefault="00E3102D"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Для ответа на </w:t>
      </w:r>
      <w:r w:rsidR="00A27CF5" w:rsidRPr="00555C4B">
        <w:rPr>
          <w:rFonts w:ascii="Times New Roman" w:hAnsi="Times New Roman" w:cs="Times New Roman"/>
          <w:sz w:val="24"/>
          <w:szCs w:val="24"/>
        </w:rPr>
        <w:t xml:space="preserve">этот </w:t>
      </w:r>
      <w:r w:rsidRPr="00555C4B">
        <w:rPr>
          <w:rFonts w:ascii="Times New Roman" w:hAnsi="Times New Roman" w:cs="Times New Roman"/>
          <w:sz w:val="24"/>
          <w:szCs w:val="24"/>
        </w:rPr>
        <w:t>вопрос рассмотрим соотношение числа участников экспедиций и объёма судна (точнее, весового водоизмещения)- (табл. 1).</w:t>
      </w:r>
      <w:r w:rsidR="00E3102D" w:rsidRPr="00555C4B">
        <w:rPr>
          <w:rFonts w:ascii="Times New Roman" w:hAnsi="Times New Roman" w:cs="Times New Roman"/>
          <w:sz w:val="24"/>
          <w:szCs w:val="24"/>
        </w:rPr>
        <w:t xml:space="preserve">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p>
    <w:p w:rsidR="00F350C0" w:rsidRPr="00555C4B" w:rsidRDefault="00F350C0" w:rsidP="00F350C0">
      <w:pPr>
        <w:pStyle w:val="PlainText"/>
        <w:jc w:val="both"/>
        <w:rPr>
          <w:rFonts w:ascii="Times New Roman" w:hAnsi="Times New Roman" w:cs="Times New Roman"/>
          <w:i/>
          <w:sz w:val="24"/>
          <w:szCs w:val="24"/>
        </w:rPr>
      </w:pPr>
      <w:r w:rsidRPr="00555C4B">
        <w:rPr>
          <w:rFonts w:ascii="Times New Roman" w:hAnsi="Times New Roman" w:cs="Times New Roman"/>
          <w:sz w:val="24"/>
          <w:szCs w:val="24"/>
        </w:rPr>
        <w:t>Таблица 1</w:t>
      </w:r>
      <w:r w:rsidR="000952CC" w:rsidRPr="00555C4B">
        <w:rPr>
          <w:rFonts w:ascii="Times New Roman" w:hAnsi="Times New Roman" w:cs="Times New Roman"/>
          <w:sz w:val="24"/>
          <w:szCs w:val="24"/>
        </w:rPr>
        <w:t>-1</w:t>
      </w:r>
      <w:r w:rsidRPr="00555C4B">
        <w:rPr>
          <w:rFonts w:ascii="Times New Roman" w:hAnsi="Times New Roman" w:cs="Times New Roman"/>
          <w:sz w:val="24"/>
          <w:szCs w:val="24"/>
        </w:rPr>
        <w:t xml:space="preserve">. </w:t>
      </w:r>
      <w:r w:rsidRPr="00555C4B">
        <w:rPr>
          <w:rFonts w:ascii="Times New Roman" w:hAnsi="Times New Roman" w:cs="Times New Roman"/>
          <w:i/>
          <w:sz w:val="24"/>
          <w:szCs w:val="24"/>
        </w:rPr>
        <w:t xml:space="preserve">Основные характеристики участников кругосветных плаваний и (для сравнения) некоторых современных судов.  </w:t>
      </w:r>
    </w:p>
    <w:p w:rsidR="000952CC" w:rsidRPr="00555C4B" w:rsidRDefault="00007DC7" w:rsidP="00F350C0">
      <w:pPr>
        <w:pStyle w:val="PlainText"/>
        <w:jc w:val="both"/>
        <w:rPr>
          <w:rFonts w:ascii="Times New Roman" w:hAnsi="Times New Roman" w:cs="Times New Roman"/>
          <w:i/>
          <w:sz w:val="24"/>
          <w:szCs w:val="24"/>
        </w:rPr>
      </w:pPr>
      <w:r w:rsidRPr="00555C4B">
        <w:rPr>
          <w:rFonts w:ascii="Times New Roman" w:hAnsi="Times New Roman" w:cs="Times New Roman"/>
          <w:i/>
          <w:sz w:val="24"/>
          <w:szCs w:val="24"/>
        </w:rPr>
        <w:t>«</w:t>
      </w:r>
      <w:r w:rsidR="00F350C0" w:rsidRPr="00555C4B">
        <w:rPr>
          <w:rFonts w:ascii="Times New Roman" w:hAnsi="Times New Roman" w:cs="Times New Roman"/>
          <w:i/>
          <w:sz w:val="24"/>
          <w:szCs w:val="24"/>
        </w:rPr>
        <w:t>годы</w:t>
      </w:r>
      <w:r w:rsidRPr="00555C4B">
        <w:rPr>
          <w:rFonts w:ascii="Times New Roman" w:hAnsi="Times New Roman" w:cs="Times New Roman"/>
          <w:i/>
          <w:sz w:val="24"/>
          <w:szCs w:val="24"/>
        </w:rPr>
        <w:t>» это</w:t>
      </w:r>
      <w:r w:rsidR="00F350C0" w:rsidRPr="00555C4B">
        <w:rPr>
          <w:rFonts w:ascii="Times New Roman" w:hAnsi="Times New Roman" w:cs="Times New Roman"/>
          <w:i/>
          <w:sz w:val="24"/>
          <w:szCs w:val="24"/>
        </w:rPr>
        <w:t xml:space="preserve"> год</w:t>
      </w:r>
      <w:r w:rsidRPr="00555C4B">
        <w:rPr>
          <w:rFonts w:ascii="Times New Roman" w:hAnsi="Times New Roman" w:cs="Times New Roman"/>
          <w:i/>
          <w:sz w:val="24"/>
          <w:szCs w:val="24"/>
        </w:rPr>
        <w:t>ы</w:t>
      </w:r>
      <w:r w:rsidR="00F350C0" w:rsidRPr="00555C4B">
        <w:rPr>
          <w:rFonts w:ascii="Times New Roman" w:hAnsi="Times New Roman" w:cs="Times New Roman"/>
          <w:i/>
          <w:sz w:val="24"/>
          <w:szCs w:val="24"/>
        </w:rPr>
        <w:t xml:space="preserve"> начала</w:t>
      </w:r>
      <w:r w:rsidRPr="00555C4B">
        <w:rPr>
          <w:rFonts w:ascii="Times New Roman" w:hAnsi="Times New Roman" w:cs="Times New Roman"/>
          <w:i/>
          <w:sz w:val="24"/>
          <w:szCs w:val="24"/>
        </w:rPr>
        <w:t xml:space="preserve"> и</w:t>
      </w:r>
      <w:r w:rsidR="00F350C0" w:rsidRPr="00555C4B">
        <w:rPr>
          <w:rFonts w:ascii="Times New Roman" w:hAnsi="Times New Roman" w:cs="Times New Roman"/>
          <w:i/>
          <w:sz w:val="24"/>
          <w:szCs w:val="24"/>
        </w:rPr>
        <w:t xml:space="preserve"> конца плавания; </w:t>
      </w:r>
    </w:p>
    <w:p w:rsidR="000952CC" w:rsidRPr="00555C4B" w:rsidRDefault="00007DC7" w:rsidP="00F350C0">
      <w:pPr>
        <w:pStyle w:val="PlainText"/>
        <w:jc w:val="both"/>
        <w:rPr>
          <w:rFonts w:ascii="Times New Roman" w:hAnsi="Times New Roman" w:cs="Times New Roman"/>
          <w:i/>
          <w:sz w:val="24"/>
          <w:szCs w:val="24"/>
        </w:rPr>
      </w:pPr>
      <w:r w:rsidRPr="00555C4B">
        <w:rPr>
          <w:rFonts w:ascii="Times New Roman" w:hAnsi="Times New Roman" w:cs="Times New Roman"/>
          <w:i/>
          <w:sz w:val="24"/>
          <w:szCs w:val="24"/>
          <w:lang w:val="en-US"/>
        </w:rPr>
        <w:t>V</w:t>
      </w:r>
      <w:r w:rsidR="00F350C0" w:rsidRPr="00555C4B">
        <w:rPr>
          <w:rFonts w:ascii="Times New Roman" w:hAnsi="Times New Roman" w:cs="Times New Roman"/>
          <w:i/>
          <w:sz w:val="24"/>
          <w:szCs w:val="24"/>
        </w:rPr>
        <w:t xml:space="preserve">- полное весовое водоизмещение; </w:t>
      </w:r>
    </w:p>
    <w:p w:rsidR="000952CC" w:rsidRPr="00555C4B" w:rsidRDefault="00007DC7" w:rsidP="00F350C0">
      <w:pPr>
        <w:pStyle w:val="PlainText"/>
        <w:jc w:val="both"/>
        <w:rPr>
          <w:rFonts w:ascii="Times New Roman" w:hAnsi="Times New Roman" w:cs="Times New Roman"/>
          <w:i/>
          <w:sz w:val="24"/>
          <w:szCs w:val="24"/>
        </w:rPr>
      </w:pPr>
      <w:r w:rsidRPr="00555C4B">
        <w:rPr>
          <w:rFonts w:ascii="Times New Roman" w:hAnsi="Times New Roman" w:cs="Times New Roman"/>
          <w:i/>
          <w:sz w:val="24"/>
          <w:szCs w:val="24"/>
          <w:lang w:val="en-US"/>
        </w:rPr>
        <w:t>v</w:t>
      </w:r>
      <w:r w:rsidRPr="00555C4B">
        <w:rPr>
          <w:rFonts w:ascii="Times New Roman" w:hAnsi="Times New Roman" w:cs="Times New Roman"/>
          <w:i/>
          <w:sz w:val="24"/>
          <w:szCs w:val="24"/>
        </w:rPr>
        <w:t>/</w:t>
      </w:r>
      <w:r w:rsidRPr="00555C4B">
        <w:rPr>
          <w:rFonts w:ascii="Times New Roman" w:hAnsi="Times New Roman" w:cs="Times New Roman"/>
          <w:i/>
          <w:sz w:val="24"/>
          <w:szCs w:val="24"/>
          <w:lang w:val="en-US"/>
        </w:rPr>
        <w:t>m</w:t>
      </w:r>
      <w:r w:rsidRPr="00555C4B">
        <w:rPr>
          <w:rFonts w:ascii="Times New Roman" w:hAnsi="Times New Roman" w:cs="Times New Roman"/>
          <w:i/>
          <w:sz w:val="24"/>
          <w:szCs w:val="24"/>
        </w:rPr>
        <w:t xml:space="preserve">- </w:t>
      </w:r>
      <w:r w:rsidR="00F350C0" w:rsidRPr="00555C4B">
        <w:rPr>
          <w:rFonts w:ascii="Times New Roman" w:hAnsi="Times New Roman" w:cs="Times New Roman"/>
          <w:i/>
          <w:sz w:val="24"/>
          <w:szCs w:val="24"/>
        </w:rPr>
        <w:t>коэффициент тесноты (отношение числа членов экипажа к полному водоизмещению)</w:t>
      </w:r>
      <w:r w:rsidR="000952CC" w:rsidRPr="00555C4B">
        <w:rPr>
          <w:rFonts w:ascii="Times New Roman" w:hAnsi="Times New Roman" w:cs="Times New Roman"/>
          <w:i/>
          <w:sz w:val="24"/>
          <w:szCs w:val="24"/>
        </w:rPr>
        <w:t>;</w:t>
      </w:r>
      <w:r w:rsidR="00F350C0" w:rsidRPr="00555C4B">
        <w:rPr>
          <w:rFonts w:ascii="Times New Roman" w:hAnsi="Times New Roman" w:cs="Times New Roman"/>
          <w:i/>
          <w:sz w:val="24"/>
          <w:szCs w:val="24"/>
        </w:rPr>
        <w:t xml:space="preserve"> </w:t>
      </w:r>
    </w:p>
    <w:p w:rsidR="00F350C0" w:rsidRPr="00555C4B" w:rsidRDefault="00007DC7" w:rsidP="00F350C0">
      <w:pPr>
        <w:pStyle w:val="PlainText"/>
        <w:jc w:val="both"/>
        <w:rPr>
          <w:rFonts w:ascii="Times New Roman" w:hAnsi="Times New Roman" w:cs="Times New Roman"/>
          <w:i/>
          <w:sz w:val="24"/>
          <w:szCs w:val="24"/>
        </w:rPr>
      </w:pPr>
      <w:r w:rsidRPr="00555C4B">
        <w:rPr>
          <w:rFonts w:ascii="Times New Roman" w:hAnsi="Times New Roman" w:cs="Times New Roman"/>
          <w:i/>
          <w:sz w:val="24"/>
          <w:szCs w:val="24"/>
          <w:lang w:val="en-US"/>
        </w:rPr>
        <w:t>Sci</w:t>
      </w:r>
      <w:r w:rsidRPr="00555C4B">
        <w:rPr>
          <w:rFonts w:ascii="Times New Roman" w:hAnsi="Times New Roman" w:cs="Times New Roman"/>
          <w:i/>
          <w:sz w:val="24"/>
          <w:szCs w:val="24"/>
        </w:rPr>
        <w:t xml:space="preserve">- </w:t>
      </w:r>
      <w:r w:rsidR="00F350C0" w:rsidRPr="00555C4B">
        <w:rPr>
          <w:rFonts w:ascii="Times New Roman" w:hAnsi="Times New Roman" w:cs="Times New Roman"/>
          <w:i/>
          <w:sz w:val="24"/>
          <w:szCs w:val="24"/>
        </w:rPr>
        <w:t>число учёных</w:t>
      </w:r>
      <w:r w:rsidRPr="00555C4B">
        <w:rPr>
          <w:rFonts w:ascii="Times New Roman" w:hAnsi="Times New Roman" w:cs="Times New Roman"/>
          <w:i/>
          <w:sz w:val="24"/>
          <w:szCs w:val="24"/>
        </w:rPr>
        <w:t xml:space="preserve"> (технических специалистов</w:t>
      </w:r>
      <w:r w:rsidR="00CB0D8B" w:rsidRPr="00555C4B">
        <w:rPr>
          <w:rFonts w:ascii="Times New Roman" w:hAnsi="Times New Roman" w:cs="Times New Roman"/>
          <w:i/>
          <w:sz w:val="24"/>
          <w:szCs w:val="24"/>
        </w:rPr>
        <w:t>, не входящих в судовый экипаж</w:t>
      </w:r>
      <w:r w:rsidRPr="00555C4B">
        <w:rPr>
          <w:rFonts w:ascii="Times New Roman" w:hAnsi="Times New Roman" w:cs="Times New Roman"/>
          <w:i/>
          <w:sz w:val="24"/>
          <w:szCs w:val="24"/>
        </w:rPr>
        <w:t>)</w:t>
      </w:r>
      <w:r w:rsidR="00F350C0" w:rsidRPr="00555C4B">
        <w:rPr>
          <w:rFonts w:ascii="Times New Roman" w:hAnsi="Times New Roman" w:cs="Times New Roman"/>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0"/>
        <w:gridCol w:w="3333"/>
        <w:gridCol w:w="929"/>
        <w:gridCol w:w="803"/>
        <w:gridCol w:w="999"/>
        <w:gridCol w:w="921"/>
        <w:gridCol w:w="1114"/>
      </w:tblGrid>
      <w:tr w:rsidR="00F350C0" w:rsidRPr="00555C4B" w:rsidTr="000441F2">
        <w:trPr>
          <w:trHeight w:val="334"/>
        </w:trPr>
        <w:tc>
          <w:tcPr>
            <w:tcW w:w="1210" w:type="dxa"/>
            <w:shd w:val="clear" w:color="auto" w:fill="auto"/>
          </w:tcPr>
          <w:p w:rsidR="00F350C0" w:rsidRPr="00555C4B" w:rsidRDefault="000441F2"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Г</w:t>
            </w:r>
            <w:r w:rsidR="00F350C0" w:rsidRPr="00555C4B">
              <w:rPr>
                <w:rFonts w:ascii="Times New Roman" w:hAnsi="Times New Roman" w:cs="Times New Roman"/>
                <w:sz w:val="24"/>
                <w:szCs w:val="24"/>
              </w:rPr>
              <w:t>оды</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Судно, капитан</w:t>
            </w:r>
          </w:p>
        </w:tc>
        <w:tc>
          <w:tcPr>
            <w:tcW w:w="929" w:type="dxa"/>
            <w:shd w:val="clear" w:color="auto" w:fill="auto"/>
          </w:tcPr>
          <w:p w:rsidR="00F350C0" w:rsidRPr="00555C4B" w:rsidRDefault="00F350C0"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lang w:val="en-US"/>
              </w:rPr>
              <w:t>V</w:t>
            </w:r>
            <w:r w:rsidR="00007DC7" w:rsidRPr="00555C4B">
              <w:rPr>
                <w:rFonts w:ascii="Times New Roman" w:hAnsi="Times New Roman" w:cs="Times New Roman"/>
                <w:sz w:val="24"/>
                <w:szCs w:val="24"/>
              </w:rPr>
              <w:t>,т</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lang w:val="en-US"/>
              </w:rPr>
              <w:t>L</w:t>
            </w:r>
            <w:r w:rsidR="00007DC7" w:rsidRPr="00555C4B">
              <w:rPr>
                <w:rFonts w:ascii="Times New Roman" w:hAnsi="Times New Roman" w:cs="Times New Roman"/>
                <w:sz w:val="24"/>
                <w:szCs w:val="24"/>
              </w:rPr>
              <w:t>,м</w:t>
            </w:r>
          </w:p>
        </w:tc>
        <w:tc>
          <w:tcPr>
            <w:tcW w:w="999" w:type="dxa"/>
            <w:shd w:val="clear" w:color="auto" w:fill="auto"/>
          </w:tcPr>
          <w:p w:rsidR="00F350C0" w:rsidRPr="00555C4B" w:rsidRDefault="00007DC7"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lang w:val="en-US"/>
              </w:rPr>
              <w:t>M</w:t>
            </w:r>
            <w:r w:rsidRPr="00555C4B">
              <w:rPr>
                <w:rFonts w:ascii="Times New Roman" w:hAnsi="Times New Roman" w:cs="Times New Roman"/>
                <w:sz w:val="24"/>
                <w:szCs w:val="24"/>
              </w:rPr>
              <w:t>,чел</w:t>
            </w:r>
          </w:p>
        </w:tc>
        <w:tc>
          <w:tcPr>
            <w:tcW w:w="921" w:type="dxa"/>
            <w:shd w:val="clear" w:color="auto" w:fill="auto"/>
          </w:tcPr>
          <w:p w:rsidR="00F350C0" w:rsidRPr="00555C4B" w:rsidRDefault="00F350C0" w:rsidP="00F350C0">
            <w:pPr>
              <w:pStyle w:val="PlainText"/>
              <w:jc w:val="both"/>
              <w:rPr>
                <w:rFonts w:ascii="Times New Roman" w:hAnsi="Times New Roman" w:cs="Times New Roman"/>
                <w:sz w:val="24"/>
                <w:szCs w:val="24"/>
                <w:lang w:val="en-US"/>
              </w:rPr>
            </w:pPr>
            <w:r w:rsidRPr="00555C4B">
              <w:rPr>
                <w:rFonts w:ascii="Times New Roman" w:hAnsi="Times New Roman" w:cs="Times New Roman"/>
                <w:sz w:val="24"/>
                <w:szCs w:val="24"/>
                <w:lang w:val="en-US"/>
              </w:rPr>
              <w:t>v/m</w:t>
            </w:r>
          </w:p>
        </w:tc>
        <w:tc>
          <w:tcPr>
            <w:tcW w:w="1114" w:type="dxa"/>
            <w:shd w:val="clear" w:color="auto" w:fill="auto"/>
          </w:tcPr>
          <w:p w:rsidR="00F350C0" w:rsidRPr="00555C4B" w:rsidRDefault="00007DC7"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lang w:val="en-US"/>
              </w:rPr>
              <w:t>S</w:t>
            </w:r>
            <w:r w:rsidR="00F350C0" w:rsidRPr="00555C4B">
              <w:rPr>
                <w:rFonts w:ascii="Times New Roman" w:hAnsi="Times New Roman" w:cs="Times New Roman"/>
                <w:sz w:val="24"/>
                <w:szCs w:val="24"/>
                <w:lang w:val="en-US"/>
              </w:rPr>
              <w:t>ci</w:t>
            </w:r>
            <w:r w:rsidRPr="00555C4B">
              <w:rPr>
                <w:rFonts w:ascii="Times New Roman" w:hAnsi="Times New Roman" w:cs="Times New Roman"/>
                <w:sz w:val="24"/>
                <w:szCs w:val="24"/>
              </w:rPr>
              <w:t>,чел</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1768-71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Индевор (Д.Кук)</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375</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36.0</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098</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3.8</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6</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1785-88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Буссоль (Ж-Ф.Лаперуз)</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970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41.3</w:t>
            </w:r>
          </w:p>
        </w:tc>
        <w:tc>
          <w:tcPr>
            <w:tcW w:w="999" w:type="dxa"/>
            <w:shd w:val="clear" w:color="auto" w:fill="auto"/>
          </w:tcPr>
          <w:p w:rsidR="00F350C0" w:rsidRPr="00555C4B" w:rsidRDefault="00F350C0" w:rsidP="00007DC7">
            <w:pPr>
              <w:pStyle w:val="PlainText"/>
              <w:jc w:val="center"/>
              <w:rPr>
                <w:rFonts w:ascii="Times New Roman" w:hAnsi="Times New Roman" w:cs="Times New Roman"/>
                <w:b/>
                <w:sz w:val="24"/>
                <w:szCs w:val="24"/>
              </w:rPr>
            </w:pPr>
            <w:r w:rsidRPr="00555C4B">
              <w:rPr>
                <w:rFonts w:ascii="Times New Roman" w:hAnsi="Times New Roman" w:cs="Times New Roman"/>
                <w:b/>
                <w:sz w:val="24"/>
                <w:szCs w:val="24"/>
              </w:rPr>
              <w:t>120</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8.1</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6</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1803-06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Надежда(И.Ф.Крузенштерн)</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450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35.0</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084</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5.4</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2</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1803-06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Нева</w:t>
            </w:r>
            <w:r w:rsidR="00CB0D8B" w:rsidRPr="00555C4B">
              <w:rPr>
                <w:rFonts w:ascii="Times New Roman" w:hAnsi="Times New Roman" w:cs="Times New Roman"/>
                <w:sz w:val="24"/>
                <w:szCs w:val="24"/>
              </w:rPr>
              <w:t xml:space="preserve"> </w:t>
            </w:r>
            <w:r w:rsidRPr="00555C4B">
              <w:rPr>
                <w:rFonts w:ascii="Times New Roman" w:hAnsi="Times New Roman" w:cs="Times New Roman"/>
                <w:sz w:val="24"/>
                <w:szCs w:val="24"/>
              </w:rPr>
              <w:t>(Ю.Ф.Лисянский)</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370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26.3</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054</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6.8</w:t>
            </w:r>
          </w:p>
        </w:tc>
        <w:tc>
          <w:tcPr>
            <w:tcW w:w="1114" w:type="dxa"/>
            <w:shd w:val="clear" w:color="auto" w:fill="auto"/>
          </w:tcPr>
          <w:p w:rsidR="00F350C0" w:rsidRPr="00555C4B" w:rsidRDefault="00CB0D8B"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w:t>
            </w:r>
          </w:p>
        </w:tc>
      </w:tr>
      <w:tr w:rsidR="00F350C0" w:rsidRPr="00555C4B" w:rsidTr="000441F2">
        <w:trPr>
          <w:trHeight w:val="302"/>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1815-18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Рюрик</w:t>
            </w:r>
            <w:r w:rsidR="00CB0D8B" w:rsidRPr="00555C4B">
              <w:rPr>
                <w:rFonts w:ascii="Times New Roman" w:hAnsi="Times New Roman" w:cs="Times New Roman"/>
                <w:sz w:val="24"/>
                <w:szCs w:val="24"/>
              </w:rPr>
              <w:t xml:space="preserve"> </w:t>
            </w:r>
            <w:r w:rsidRPr="00555C4B">
              <w:rPr>
                <w:rFonts w:ascii="Times New Roman" w:hAnsi="Times New Roman" w:cs="Times New Roman"/>
                <w:sz w:val="24"/>
                <w:szCs w:val="24"/>
              </w:rPr>
              <w:t>(О.Е.Коцебу)</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350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30.0</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034</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10.3</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1</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1819-21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Восток</w:t>
            </w:r>
            <w:r w:rsidR="00D56182" w:rsidRPr="00555C4B">
              <w:rPr>
                <w:rFonts w:ascii="Times New Roman" w:hAnsi="Times New Roman" w:cs="Times New Roman"/>
                <w:sz w:val="24"/>
                <w:szCs w:val="24"/>
              </w:rPr>
              <w:t xml:space="preserve"> </w:t>
            </w:r>
            <w:r w:rsidRPr="00555C4B">
              <w:rPr>
                <w:rFonts w:ascii="Times New Roman" w:hAnsi="Times New Roman" w:cs="Times New Roman"/>
                <w:sz w:val="24"/>
                <w:szCs w:val="24"/>
              </w:rPr>
              <w:t>(Ф.Ф.Беллинсгаузен)</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985</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39.6</w:t>
            </w:r>
          </w:p>
        </w:tc>
        <w:tc>
          <w:tcPr>
            <w:tcW w:w="999" w:type="dxa"/>
            <w:shd w:val="clear" w:color="auto" w:fill="auto"/>
          </w:tcPr>
          <w:p w:rsidR="00F350C0" w:rsidRPr="00555C4B" w:rsidRDefault="00F350C0" w:rsidP="00007DC7">
            <w:pPr>
              <w:pStyle w:val="PlainText"/>
              <w:jc w:val="center"/>
              <w:rPr>
                <w:rFonts w:ascii="Times New Roman" w:hAnsi="Times New Roman" w:cs="Times New Roman"/>
                <w:b/>
                <w:sz w:val="24"/>
                <w:szCs w:val="24"/>
              </w:rPr>
            </w:pPr>
            <w:r w:rsidRPr="00555C4B">
              <w:rPr>
                <w:rFonts w:ascii="Times New Roman" w:hAnsi="Times New Roman" w:cs="Times New Roman"/>
                <w:b/>
                <w:sz w:val="24"/>
                <w:szCs w:val="24"/>
              </w:rPr>
              <w:t>126</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7.8</w:t>
            </w:r>
          </w:p>
        </w:tc>
        <w:tc>
          <w:tcPr>
            <w:tcW w:w="1114" w:type="dxa"/>
            <w:shd w:val="clear" w:color="auto" w:fill="auto"/>
          </w:tcPr>
          <w:p w:rsidR="00F350C0" w:rsidRPr="00555C4B" w:rsidRDefault="00CB0D8B"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1819-21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Мирный</w:t>
            </w:r>
            <w:r w:rsidR="00CB0D8B" w:rsidRPr="00555C4B">
              <w:rPr>
                <w:rFonts w:ascii="Times New Roman" w:hAnsi="Times New Roman" w:cs="Times New Roman"/>
                <w:sz w:val="24"/>
                <w:szCs w:val="24"/>
              </w:rPr>
              <w:t xml:space="preserve"> </w:t>
            </w:r>
            <w:r w:rsidRPr="00555C4B">
              <w:rPr>
                <w:rFonts w:ascii="Times New Roman" w:hAnsi="Times New Roman" w:cs="Times New Roman"/>
                <w:sz w:val="24"/>
                <w:szCs w:val="24"/>
              </w:rPr>
              <w:t>(М.П.Лазарев)</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580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36.6</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079</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7.3</w:t>
            </w:r>
          </w:p>
        </w:tc>
        <w:tc>
          <w:tcPr>
            <w:tcW w:w="1114" w:type="dxa"/>
            <w:shd w:val="clear" w:color="auto" w:fill="auto"/>
          </w:tcPr>
          <w:p w:rsidR="00F350C0" w:rsidRPr="00555C4B" w:rsidRDefault="00CB0D8B"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1823-26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Предприятие</w:t>
            </w:r>
            <w:r w:rsidR="00CB0D8B" w:rsidRPr="00555C4B">
              <w:rPr>
                <w:rFonts w:ascii="Times New Roman" w:hAnsi="Times New Roman" w:cs="Times New Roman"/>
                <w:sz w:val="24"/>
                <w:szCs w:val="24"/>
              </w:rPr>
              <w:t xml:space="preserve"> </w:t>
            </w:r>
            <w:r w:rsidRPr="00555C4B">
              <w:rPr>
                <w:rFonts w:ascii="Times New Roman" w:hAnsi="Times New Roman" w:cs="Times New Roman"/>
                <w:sz w:val="24"/>
                <w:szCs w:val="24"/>
              </w:rPr>
              <w:t>(О.Е.Коцебу)</w:t>
            </w:r>
          </w:p>
        </w:tc>
        <w:tc>
          <w:tcPr>
            <w:tcW w:w="929" w:type="dxa"/>
            <w:shd w:val="clear" w:color="auto" w:fill="auto"/>
          </w:tcPr>
          <w:p w:rsidR="00F350C0" w:rsidRPr="00555C4B" w:rsidRDefault="00F350C0"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1000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39.6</w:t>
            </w:r>
          </w:p>
        </w:tc>
        <w:tc>
          <w:tcPr>
            <w:tcW w:w="999" w:type="dxa"/>
            <w:shd w:val="clear" w:color="auto" w:fill="auto"/>
          </w:tcPr>
          <w:p w:rsidR="00F350C0" w:rsidRPr="00555C4B" w:rsidRDefault="00F350C0" w:rsidP="00007DC7">
            <w:pPr>
              <w:pStyle w:val="PlainText"/>
              <w:jc w:val="center"/>
              <w:rPr>
                <w:rFonts w:ascii="Times New Roman" w:hAnsi="Times New Roman" w:cs="Times New Roman"/>
                <w:b/>
                <w:sz w:val="24"/>
                <w:szCs w:val="24"/>
              </w:rPr>
            </w:pPr>
            <w:r w:rsidRPr="00555C4B">
              <w:rPr>
                <w:rFonts w:ascii="Times New Roman" w:hAnsi="Times New Roman" w:cs="Times New Roman"/>
                <w:b/>
                <w:sz w:val="24"/>
                <w:szCs w:val="24"/>
              </w:rPr>
              <w:t>118</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8.5</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3</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1831-36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Бигль</w:t>
            </w:r>
            <w:r w:rsidR="00CB0D8B" w:rsidRPr="00555C4B">
              <w:rPr>
                <w:rFonts w:ascii="Times New Roman" w:hAnsi="Times New Roman" w:cs="Times New Roman"/>
                <w:sz w:val="24"/>
                <w:szCs w:val="24"/>
              </w:rPr>
              <w:t xml:space="preserve"> </w:t>
            </w:r>
            <w:r w:rsidRPr="00555C4B">
              <w:rPr>
                <w:rFonts w:ascii="Times New Roman" w:hAnsi="Times New Roman" w:cs="Times New Roman"/>
                <w:sz w:val="24"/>
                <w:szCs w:val="24"/>
              </w:rPr>
              <w:t>(Р.Фицрой)</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235</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27.5</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074</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3.2</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2</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1872-76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Челленджер</w:t>
            </w:r>
            <w:r w:rsidR="00CB0D8B" w:rsidRPr="00555C4B">
              <w:rPr>
                <w:rFonts w:ascii="Times New Roman" w:hAnsi="Times New Roman" w:cs="Times New Roman"/>
                <w:sz w:val="24"/>
                <w:szCs w:val="24"/>
              </w:rPr>
              <w:t xml:space="preserve"> </w:t>
            </w:r>
            <w:r w:rsidRPr="00555C4B">
              <w:rPr>
                <w:rFonts w:ascii="Times New Roman" w:hAnsi="Times New Roman" w:cs="Times New Roman"/>
                <w:sz w:val="24"/>
                <w:szCs w:val="24"/>
              </w:rPr>
              <w:t>(Д.Нэрс)</w:t>
            </w:r>
          </w:p>
        </w:tc>
        <w:tc>
          <w:tcPr>
            <w:tcW w:w="929" w:type="dxa"/>
            <w:shd w:val="clear" w:color="auto" w:fill="auto"/>
          </w:tcPr>
          <w:p w:rsidR="00F350C0" w:rsidRPr="00555C4B" w:rsidRDefault="00F350C0" w:rsidP="00D56182">
            <w:pPr>
              <w:pStyle w:val="PlainText"/>
              <w:jc w:val="right"/>
              <w:rPr>
                <w:rFonts w:ascii="Times New Roman" w:hAnsi="Times New Roman" w:cs="Times New Roman"/>
                <w:b/>
                <w:sz w:val="24"/>
                <w:szCs w:val="24"/>
              </w:rPr>
            </w:pPr>
            <w:r w:rsidRPr="00555C4B">
              <w:rPr>
                <w:rFonts w:ascii="Times New Roman" w:hAnsi="Times New Roman" w:cs="Times New Roman"/>
                <w:b/>
                <w:sz w:val="24"/>
                <w:szCs w:val="24"/>
              </w:rPr>
              <w:t>2306</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61.0</w:t>
            </w:r>
          </w:p>
        </w:tc>
        <w:tc>
          <w:tcPr>
            <w:tcW w:w="999" w:type="dxa"/>
            <w:shd w:val="clear" w:color="auto" w:fill="auto"/>
          </w:tcPr>
          <w:p w:rsidR="00F350C0" w:rsidRPr="00555C4B" w:rsidRDefault="00F350C0" w:rsidP="00007DC7">
            <w:pPr>
              <w:pStyle w:val="PlainText"/>
              <w:jc w:val="center"/>
              <w:rPr>
                <w:rFonts w:ascii="Times New Roman" w:hAnsi="Times New Roman" w:cs="Times New Roman"/>
                <w:b/>
                <w:sz w:val="24"/>
                <w:szCs w:val="24"/>
              </w:rPr>
            </w:pPr>
            <w:r w:rsidRPr="00555C4B">
              <w:rPr>
                <w:rFonts w:ascii="Times New Roman" w:hAnsi="Times New Roman" w:cs="Times New Roman"/>
                <w:b/>
                <w:sz w:val="24"/>
                <w:szCs w:val="24"/>
              </w:rPr>
              <w:t>275</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5.2</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6</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1886-89  </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Витязь</w:t>
            </w:r>
            <w:r w:rsidR="00CB0D8B" w:rsidRPr="00555C4B">
              <w:rPr>
                <w:rFonts w:ascii="Times New Roman" w:hAnsi="Times New Roman" w:cs="Times New Roman"/>
                <w:sz w:val="24"/>
                <w:szCs w:val="24"/>
              </w:rPr>
              <w:t xml:space="preserve"> </w:t>
            </w:r>
            <w:r w:rsidRPr="00555C4B">
              <w:rPr>
                <w:rFonts w:ascii="Times New Roman" w:hAnsi="Times New Roman" w:cs="Times New Roman"/>
                <w:sz w:val="24"/>
                <w:szCs w:val="24"/>
              </w:rPr>
              <w:t>(С.О.Макаров)</w:t>
            </w:r>
          </w:p>
        </w:tc>
        <w:tc>
          <w:tcPr>
            <w:tcW w:w="929" w:type="dxa"/>
            <w:shd w:val="clear" w:color="auto" w:fill="auto"/>
          </w:tcPr>
          <w:p w:rsidR="00F350C0" w:rsidRPr="00555C4B" w:rsidRDefault="00F350C0" w:rsidP="00D56182">
            <w:pPr>
              <w:pStyle w:val="PlainText"/>
              <w:jc w:val="right"/>
              <w:rPr>
                <w:rFonts w:ascii="Times New Roman" w:hAnsi="Times New Roman" w:cs="Times New Roman"/>
                <w:b/>
                <w:sz w:val="24"/>
                <w:szCs w:val="24"/>
              </w:rPr>
            </w:pPr>
            <w:r w:rsidRPr="00555C4B">
              <w:rPr>
                <w:rFonts w:ascii="Times New Roman" w:hAnsi="Times New Roman" w:cs="Times New Roman"/>
                <w:b/>
                <w:sz w:val="24"/>
                <w:szCs w:val="24"/>
              </w:rPr>
              <w:t>3200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80.8</w:t>
            </w:r>
          </w:p>
        </w:tc>
        <w:tc>
          <w:tcPr>
            <w:tcW w:w="999" w:type="dxa"/>
            <w:shd w:val="clear" w:color="auto" w:fill="auto"/>
          </w:tcPr>
          <w:p w:rsidR="00F350C0" w:rsidRPr="00555C4B" w:rsidRDefault="00F350C0" w:rsidP="00007DC7">
            <w:pPr>
              <w:pStyle w:val="PlainText"/>
              <w:jc w:val="center"/>
              <w:rPr>
                <w:rFonts w:ascii="Times New Roman" w:hAnsi="Times New Roman" w:cs="Times New Roman"/>
                <w:b/>
                <w:sz w:val="24"/>
                <w:szCs w:val="24"/>
              </w:rPr>
            </w:pPr>
            <w:r w:rsidRPr="00555C4B">
              <w:rPr>
                <w:rFonts w:ascii="Times New Roman" w:hAnsi="Times New Roman" w:cs="Times New Roman"/>
                <w:b/>
                <w:sz w:val="24"/>
                <w:szCs w:val="24"/>
              </w:rPr>
              <w:t>372</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8.6</w:t>
            </w:r>
          </w:p>
        </w:tc>
        <w:tc>
          <w:tcPr>
            <w:tcW w:w="1114" w:type="dxa"/>
            <w:shd w:val="clear" w:color="auto" w:fill="auto"/>
          </w:tcPr>
          <w:p w:rsidR="00F350C0" w:rsidRPr="00555C4B" w:rsidRDefault="00CB0D8B"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p>
        </w:tc>
        <w:tc>
          <w:tcPr>
            <w:tcW w:w="929" w:type="dxa"/>
            <w:shd w:val="clear" w:color="auto" w:fill="auto"/>
          </w:tcPr>
          <w:p w:rsidR="00F350C0" w:rsidRPr="00555C4B" w:rsidRDefault="00F350C0" w:rsidP="00D56182">
            <w:pPr>
              <w:pStyle w:val="PlainText"/>
              <w:jc w:val="right"/>
              <w:rPr>
                <w:rFonts w:ascii="Times New Roman" w:hAnsi="Times New Roman" w:cs="Times New Roman"/>
                <w:sz w:val="24"/>
                <w:szCs w:val="24"/>
              </w:rPr>
            </w:pP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1922-4</w:t>
            </w:r>
            <w:r w:rsidR="00D56182" w:rsidRPr="00555C4B">
              <w:rPr>
                <w:rFonts w:ascii="Times New Roman" w:hAnsi="Times New Roman" w:cs="Times New Roman"/>
                <w:sz w:val="24"/>
                <w:szCs w:val="24"/>
              </w:rPr>
              <w:t>1</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Персей</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550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41.5</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040</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13.8</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16</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1949-79</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Витязь</w:t>
            </w:r>
          </w:p>
        </w:tc>
        <w:tc>
          <w:tcPr>
            <w:tcW w:w="929" w:type="dxa"/>
            <w:shd w:val="clear" w:color="auto" w:fill="auto"/>
          </w:tcPr>
          <w:p w:rsidR="00F350C0" w:rsidRPr="00555C4B" w:rsidRDefault="00F350C0" w:rsidP="00D56182">
            <w:pPr>
              <w:pStyle w:val="PlainText"/>
              <w:jc w:val="right"/>
              <w:rPr>
                <w:rFonts w:ascii="Times New Roman" w:hAnsi="Times New Roman" w:cs="Times New Roman"/>
                <w:b/>
                <w:sz w:val="24"/>
                <w:szCs w:val="24"/>
              </w:rPr>
            </w:pPr>
            <w:r w:rsidRPr="00555C4B">
              <w:rPr>
                <w:rFonts w:ascii="Times New Roman" w:hAnsi="Times New Roman" w:cs="Times New Roman"/>
                <w:b/>
                <w:sz w:val="24"/>
                <w:szCs w:val="24"/>
              </w:rPr>
              <w:t>5740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109.6</w:t>
            </w:r>
          </w:p>
        </w:tc>
        <w:tc>
          <w:tcPr>
            <w:tcW w:w="999" w:type="dxa"/>
            <w:shd w:val="clear" w:color="auto" w:fill="auto"/>
          </w:tcPr>
          <w:p w:rsidR="00F350C0" w:rsidRPr="00555C4B" w:rsidRDefault="00F350C0" w:rsidP="00007DC7">
            <w:pPr>
              <w:pStyle w:val="PlainText"/>
              <w:jc w:val="center"/>
              <w:rPr>
                <w:rFonts w:ascii="Times New Roman" w:hAnsi="Times New Roman" w:cs="Times New Roman"/>
                <w:b/>
                <w:sz w:val="24"/>
                <w:szCs w:val="24"/>
              </w:rPr>
            </w:pPr>
            <w:r w:rsidRPr="00555C4B">
              <w:rPr>
                <w:rFonts w:ascii="Times New Roman" w:hAnsi="Times New Roman" w:cs="Times New Roman"/>
                <w:b/>
                <w:sz w:val="24"/>
                <w:szCs w:val="24"/>
              </w:rPr>
              <w:t>125</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45.9</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53</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1951-69</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Дальневосточник</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460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38.5</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032</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14.4</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12</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1967-</w:t>
            </w:r>
            <w:r w:rsidR="00D56182" w:rsidRPr="00555C4B">
              <w:rPr>
                <w:rFonts w:ascii="Times New Roman" w:hAnsi="Times New Roman" w:cs="Times New Roman"/>
                <w:sz w:val="24"/>
                <w:szCs w:val="24"/>
              </w:rPr>
              <w:t>73</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Первенец</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442</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39.2</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036</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12.3</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13</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1968-91</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Дмитрий Менделеев</w:t>
            </w:r>
          </w:p>
        </w:tc>
        <w:tc>
          <w:tcPr>
            <w:tcW w:w="929" w:type="dxa"/>
            <w:shd w:val="clear" w:color="auto" w:fill="auto"/>
          </w:tcPr>
          <w:p w:rsidR="00F350C0" w:rsidRPr="00555C4B" w:rsidRDefault="00F350C0" w:rsidP="00D56182">
            <w:pPr>
              <w:pStyle w:val="PlainText"/>
              <w:jc w:val="right"/>
              <w:rPr>
                <w:rFonts w:ascii="Times New Roman" w:hAnsi="Times New Roman" w:cs="Times New Roman"/>
                <w:b/>
                <w:sz w:val="24"/>
                <w:szCs w:val="24"/>
              </w:rPr>
            </w:pPr>
            <w:r w:rsidRPr="00555C4B">
              <w:rPr>
                <w:rFonts w:ascii="Times New Roman" w:hAnsi="Times New Roman" w:cs="Times New Roman"/>
                <w:b/>
                <w:sz w:val="24"/>
                <w:szCs w:val="24"/>
              </w:rPr>
              <w:t>6920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124.0</w:t>
            </w:r>
          </w:p>
        </w:tc>
        <w:tc>
          <w:tcPr>
            <w:tcW w:w="999" w:type="dxa"/>
            <w:shd w:val="clear" w:color="auto" w:fill="auto"/>
          </w:tcPr>
          <w:p w:rsidR="00F350C0" w:rsidRPr="00555C4B" w:rsidRDefault="00F350C0" w:rsidP="00007DC7">
            <w:pPr>
              <w:pStyle w:val="PlainText"/>
              <w:jc w:val="center"/>
              <w:rPr>
                <w:rFonts w:ascii="Times New Roman" w:hAnsi="Times New Roman" w:cs="Times New Roman"/>
                <w:b/>
                <w:sz w:val="24"/>
                <w:szCs w:val="24"/>
              </w:rPr>
            </w:pPr>
            <w:r w:rsidRPr="00555C4B">
              <w:rPr>
                <w:rFonts w:ascii="Times New Roman" w:hAnsi="Times New Roman" w:cs="Times New Roman"/>
                <w:b/>
                <w:sz w:val="24"/>
                <w:szCs w:val="24"/>
              </w:rPr>
              <w:t>147</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47.1</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77</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1969-1</w:t>
            </w:r>
            <w:r w:rsidR="00D56182" w:rsidRPr="00555C4B">
              <w:rPr>
                <w:rFonts w:ascii="Times New Roman" w:hAnsi="Times New Roman" w:cs="Times New Roman"/>
                <w:sz w:val="24"/>
                <w:szCs w:val="24"/>
              </w:rPr>
              <w:t>2</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Прибой</w:t>
            </w:r>
          </w:p>
        </w:tc>
        <w:tc>
          <w:tcPr>
            <w:tcW w:w="929" w:type="dxa"/>
            <w:shd w:val="clear" w:color="auto" w:fill="auto"/>
          </w:tcPr>
          <w:p w:rsidR="00F350C0" w:rsidRPr="00555C4B" w:rsidRDefault="00F350C0" w:rsidP="00D56182">
            <w:pPr>
              <w:pStyle w:val="PlainText"/>
              <w:jc w:val="right"/>
              <w:rPr>
                <w:rFonts w:ascii="Times New Roman" w:hAnsi="Times New Roman" w:cs="Times New Roman"/>
                <w:b/>
                <w:sz w:val="24"/>
                <w:szCs w:val="24"/>
              </w:rPr>
            </w:pPr>
            <w:r w:rsidRPr="00555C4B">
              <w:rPr>
                <w:rFonts w:ascii="Times New Roman" w:hAnsi="Times New Roman" w:cs="Times New Roman"/>
                <w:b/>
                <w:sz w:val="24"/>
                <w:szCs w:val="24"/>
              </w:rPr>
              <w:t>4069</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96.4</w:t>
            </w:r>
          </w:p>
        </w:tc>
        <w:tc>
          <w:tcPr>
            <w:tcW w:w="999" w:type="dxa"/>
            <w:shd w:val="clear" w:color="auto" w:fill="auto"/>
          </w:tcPr>
          <w:p w:rsidR="00F350C0" w:rsidRPr="00555C4B" w:rsidRDefault="00F350C0" w:rsidP="00007DC7">
            <w:pPr>
              <w:pStyle w:val="PlainText"/>
              <w:jc w:val="center"/>
              <w:rPr>
                <w:rFonts w:ascii="Times New Roman" w:hAnsi="Times New Roman" w:cs="Times New Roman"/>
                <w:b/>
                <w:sz w:val="24"/>
                <w:szCs w:val="24"/>
              </w:rPr>
            </w:pPr>
            <w:r w:rsidRPr="00555C4B">
              <w:rPr>
                <w:rFonts w:ascii="Times New Roman" w:hAnsi="Times New Roman" w:cs="Times New Roman"/>
                <w:b/>
                <w:sz w:val="24"/>
                <w:szCs w:val="24"/>
              </w:rPr>
              <w:t>105</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38.8</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50</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1970-91</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Изумруд</w:t>
            </w:r>
          </w:p>
        </w:tc>
        <w:tc>
          <w:tcPr>
            <w:tcW w:w="929" w:type="dxa"/>
            <w:shd w:val="clear" w:color="auto" w:fill="auto"/>
          </w:tcPr>
          <w:p w:rsidR="00F350C0" w:rsidRPr="00555C4B" w:rsidRDefault="00F350C0" w:rsidP="00D56182">
            <w:pPr>
              <w:pStyle w:val="PlainText"/>
              <w:jc w:val="right"/>
              <w:rPr>
                <w:rFonts w:ascii="Times New Roman" w:hAnsi="Times New Roman" w:cs="Times New Roman"/>
                <w:b/>
                <w:sz w:val="24"/>
                <w:szCs w:val="24"/>
              </w:rPr>
            </w:pPr>
            <w:r w:rsidRPr="00555C4B">
              <w:rPr>
                <w:rFonts w:ascii="Times New Roman" w:hAnsi="Times New Roman" w:cs="Times New Roman"/>
                <w:b/>
                <w:sz w:val="24"/>
                <w:szCs w:val="24"/>
              </w:rPr>
              <w:t>5170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99.4</w:t>
            </w:r>
          </w:p>
        </w:tc>
        <w:tc>
          <w:tcPr>
            <w:tcW w:w="999" w:type="dxa"/>
            <w:shd w:val="clear" w:color="auto" w:fill="auto"/>
          </w:tcPr>
          <w:p w:rsidR="00F350C0" w:rsidRPr="00555C4B" w:rsidRDefault="00F350C0" w:rsidP="00007DC7">
            <w:pPr>
              <w:pStyle w:val="PlainText"/>
              <w:jc w:val="center"/>
              <w:rPr>
                <w:rFonts w:ascii="Times New Roman" w:hAnsi="Times New Roman" w:cs="Times New Roman"/>
                <w:b/>
                <w:sz w:val="24"/>
                <w:szCs w:val="24"/>
              </w:rPr>
            </w:pPr>
            <w:r w:rsidRPr="00555C4B">
              <w:rPr>
                <w:rFonts w:ascii="Times New Roman" w:hAnsi="Times New Roman" w:cs="Times New Roman"/>
                <w:b/>
                <w:sz w:val="24"/>
                <w:szCs w:val="24"/>
              </w:rPr>
              <w:t>170</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30.4</w:t>
            </w:r>
          </w:p>
        </w:tc>
        <w:tc>
          <w:tcPr>
            <w:tcW w:w="1114" w:type="dxa"/>
            <w:shd w:val="clear" w:color="auto" w:fill="auto"/>
          </w:tcPr>
          <w:p w:rsidR="00F350C0" w:rsidRPr="00555C4B" w:rsidRDefault="00CB0D8B"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w:t>
            </w:r>
          </w:p>
        </w:tc>
      </w:tr>
      <w:tr w:rsidR="00F350C0" w:rsidRPr="00555C4B" w:rsidTr="000441F2">
        <w:trPr>
          <w:trHeight w:val="286"/>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1982-</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Профессор Хромов</w:t>
            </w:r>
          </w:p>
        </w:tc>
        <w:tc>
          <w:tcPr>
            <w:tcW w:w="929" w:type="dxa"/>
            <w:shd w:val="clear" w:color="auto" w:fill="auto"/>
          </w:tcPr>
          <w:p w:rsidR="00F350C0" w:rsidRPr="00555C4B" w:rsidRDefault="00F350C0" w:rsidP="00D56182">
            <w:pPr>
              <w:pStyle w:val="PlainText"/>
              <w:jc w:val="right"/>
              <w:rPr>
                <w:rFonts w:ascii="Times New Roman" w:hAnsi="Times New Roman" w:cs="Times New Roman"/>
                <w:b/>
                <w:sz w:val="24"/>
                <w:szCs w:val="24"/>
              </w:rPr>
            </w:pPr>
            <w:r w:rsidRPr="00555C4B">
              <w:rPr>
                <w:rFonts w:ascii="Times New Roman" w:hAnsi="Times New Roman" w:cs="Times New Roman"/>
                <w:b/>
                <w:sz w:val="24"/>
                <w:szCs w:val="24"/>
              </w:rPr>
              <w:t>2140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71.1</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066</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32.4</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28</w:t>
            </w:r>
          </w:p>
        </w:tc>
      </w:tr>
      <w:tr w:rsidR="00F350C0" w:rsidRPr="00555C4B" w:rsidTr="000441F2">
        <w:trPr>
          <w:trHeight w:val="302"/>
        </w:trPr>
        <w:tc>
          <w:tcPr>
            <w:tcW w:w="1210"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1987-</w:t>
            </w:r>
          </w:p>
        </w:tc>
        <w:tc>
          <w:tcPr>
            <w:tcW w:w="333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Павел Гордиенко</w:t>
            </w:r>
          </w:p>
        </w:tc>
        <w:tc>
          <w:tcPr>
            <w:tcW w:w="929" w:type="dxa"/>
            <w:shd w:val="clear" w:color="auto" w:fill="auto"/>
          </w:tcPr>
          <w:p w:rsidR="00F350C0" w:rsidRPr="00555C4B" w:rsidRDefault="00D56182" w:rsidP="00D56182">
            <w:pPr>
              <w:pStyle w:val="PlainText"/>
              <w:jc w:val="right"/>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930</w:t>
            </w:r>
          </w:p>
        </w:tc>
        <w:tc>
          <w:tcPr>
            <w:tcW w:w="803" w:type="dxa"/>
            <w:shd w:val="clear" w:color="auto" w:fill="auto"/>
          </w:tcPr>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49.9</w:t>
            </w:r>
          </w:p>
        </w:tc>
        <w:tc>
          <w:tcPr>
            <w:tcW w:w="999"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028</w:t>
            </w:r>
          </w:p>
        </w:tc>
        <w:tc>
          <w:tcPr>
            <w:tcW w:w="921"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33.2</w:t>
            </w:r>
          </w:p>
        </w:tc>
        <w:tc>
          <w:tcPr>
            <w:tcW w:w="1114" w:type="dxa"/>
            <w:shd w:val="clear" w:color="auto" w:fill="auto"/>
          </w:tcPr>
          <w:p w:rsidR="00F350C0" w:rsidRPr="00555C4B" w:rsidRDefault="00F350C0" w:rsidP="00007DC7">
            <w:pPr>
              <w:pStyle w:val="PlainText"/>
              <w:jc w:val="center"/>
              <w:rPr>
                <w:rFonts w:ascii="Times New Roman" w:hAnsi="Times New Roman" w:cs="Times New Roman"/>
                <w:sz w:val="24"/>
                <w:szCs w:val="24"/>
              </w:rPr>
            </w:pPr>
            <w:r w:rsidRPr="00555C4B">
              <w:rPr>
                <w:rFonts w:ascii="Times New Roman" w:hAnsi="Times New Roman" w:cs="Times New Roman"/>
                <w:sz w:val="24"/>
                <w:szCs w:val="24"/>
              </w:rPr>
              <w:t>7</w:t>
            </w:r>
          </w:p>
        </w:tc>
      </w:tr>
    </w:tbl>
    <w:p w:rsidR="00F350C0" w:rsidRPr="00555C4B" w:rsidRDefault="00F350C0"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0952CC" w:rsidRPr="00555C4B">
        <w:rPr>
          <w:rFonts w:ascii="Times New Roman" w:hAnsi="Times New Roman" w:cs="Times New Roman"/>
          <w:sz w:val="24"/>
          <w:szCs w:val="24"/>
        </w:rPr>
        <w:t>В</w:t>
      </w:r>
      <w:r w:rsidRPr="00555C4B">
        <w:rPr>
          <w:rFonts w:ascii="Times New Roman" w:hAnsi="Times New Roman" w:cs="Times New Roman"/>
          <w:sz w:val="24"/>
          <w:szCs w:val="24"/>
        </w:rPr>
        <w:t xml:space="preserve">одоизмещение большинства </w:t>
      </w:r>
      <w:r w:rsidR="000952CC" w:rsidRPr="00555C4B">
        <w:rPr>
          <w:rFonts w:ascii="Times New Roman" w:hAnsi="Times New Roman" w:cs="Times New Roman"/>
          <w:sz w:val="24"/>
          <w:szCs w:val="24"/>
        </w:rPr>
        <w:t xml:space="preserve">(кроме двух) </w:t>
      </w:r>
      <w:r w:rsidRPr="00555C4B">
        <w:rPr>
          <w:rFonts w:ascii="Times New Roman" w:hAnsi="Times New Roman" w:cs="Times New Roman"/>
          <w:sz w:val="24"/>
          <w:szCs w:val="24"/>
        </w:rPr>
        <w:t xml:space="preserve">экспедиционных судов 19 века </w:t>
      </w:r>
      <w:r w:rsidR="000952CC" w:rsidRPr="00555C4B">
        <w:rPr>
          <w:rFonts w:ascii="Times New Roman" w:hAnsi="Times New Roman" w:cs="Times New Roman"/>
          <w:sz w:val="24"/>
          <w:szCs w:val="24"/>
        </w:rPr>
        <w:t>невелико:</w:t>
      </w:r>
      <w:r w:rsidRPr="00555C4B">
        <w:rPr>
          <w:rFonts w:ascii="Times New Roman" w:hAnsi="Times New Roman" w:cs="Times New Roman"/>
          <w:sz w:val="24"/>
          <w:szCs w:val="24"/>
        </w:rPr>
        <w:t xml:space="preserve"> 400-1000т. Знаменитое французское исследовательское судно </w:t>
      </w:r>
      <w:r w:rsidR="000952CC" w:rsidRPr="00555C4B">
        <w:rPr>
          <w:rFonts w:ascii="Times New Roman" w:hAnsi="Times New Roman" w:cs="Times New Roman"/>
          <w:sz w:val="24"/>
          <w:szCs w:val="24"/>
        </w:rPr>
        <w:t xml:space="preserve">20 века </w:t>
      </w:r>
      <w:r w:rsidRPr="00555C4B">
        <w:rPr>
          <w:rFonts w:ascii="Times New Roman" w:hAnsi="Times New Roman" w:cs="Times New Roman"/>
          <w:sz w:val="24"/>
          <w:szCs w:val="24"/>
        </w:rPr>
        <w:t xml:space="preserve">«Каллипсо» имело водоизмещение ещё меньше (360т), но </w:t>
      </w:r>
      <w:r w:rsidR="00CB0D8B" w:rsidRPr="00555C4B">
        <w:rPr>
          <w:rFonts w:ascii="Times New Roman" w:hAnsi="Times New Roman" w:cs="Times New Roman"/>
          <w:sz w:val="24"/>
          <w:szCs w:val="24"/>
        </w:rPr>
        <w:t xml:space="preserve">оно </w:t>
      </w:r>
      <w:r w:rsidRPr="00555C4B">
        <w:rPr>
          <w:rFonts w:ascii="Times New Roman" w:hAnsi="Times New Roman" w:cs="Times New Roman"/>
          <w:sz w:val="24"/>
          <w:szCs w:val="24"/>
        </w:rPr>
        <w:t xml:space="preserve">не помешало ему обойти все океаны. А в </w:t>
      </w:r>
      <w:r w:rsidRPr="00555C4B">
        <w:rPr>
          <w:rFonts w:ascii="Times New Roman" w:hAnsi="Times New Roman" w:cs="Times New Roman"/>
          <w:sz w:val="24"/>
          <w:szCs w:val="24"/>
        </w:rPr>
        <w:lastRenderedPageBreak/>
        <w:t xml:space="preserve">отечественной классификации такие (водоизмещением менее 1000т) суда </w:t>
      </w:r>
      <w:r w:rsidR="00CB0D8B" w:rsidRPr="00555C4B">
        <w:rPr>
          <w:rFonts w:ascii="Times New Roman" w:hAnsi="Times New Roman" w:cs="Times New Roman"/>
          <w:sz w:val="24"/>
          <w:szCs w:val="24"/>
        </w:rPr>
        <w:t xml:space="preserve">высокомерно </w:t>
      </w:r>
      <w:r w:rsidRPr="00555C4B">
        <w:rPr>
          <w:rFonts w:ascii="Times New Roman" w:hAnsi="Times New Roman" w:cs="Times New Roman"/>
          <w:sz w:val="24"/>
          <w:szCs w:val="24"/>
        </w:rPr>
        <w:t>называют (Краснов, Балабин, 2005) «судами прибрежного плавания".</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461B97"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58432A" w:rsidRPr="00555C4B">
        <w:rPr>
          <w:rFonts w:ascii="Times New Roman" w:hAnsi="Times New Roman" w:cs="Times New Roman"/>
          <w:sz w:val="24"/>
          <w:szCs w:val="24"/>
        </w:rPr>
        <w:t>О</w:t>
      </w:r>
      <w:r w:rsidR="00F350C0" w:rsidRPr="00555C4B">
        <w:rPr>
          <w:rFonts w:ascii="Times New Roman" w:hAnsi="Times New Roman" w:cs="Times New Roman"/>
          <w:sz w:val="24"/>
          <w:szCs w:val="24"/>
        </w:rPr>
        <w:t>бъём внутреннего судового пространства (кают и трюмов)</w:t>
      </w:r>
      <w:r w:rsidR="0058432A" w:rsidRPr="00555C4B">
        <w:rPr>
          <w:rFonts w:ascii="Times New Roman" w:hAnsi="Times New Roman" w:cs="Times New Roman"/>
          <w:sz w:val="24"/>
          <w:szCs w:val="24"/>
        </w:rPr>
        <w:t xml:space="preserve"> в </w:t>
      </w:r>
      <w:r w:rsidRPr="00555C4B">
        <w:rPr>
          <w:rFonts w:ascii="Times New Roman" w:hAnsi="Times New Roman" w:cs="Times New Roman"/>
          <w:sz w:val="24"/>
          <w:szCs w:val="24"/>
        </w:rPr>
        <w:t>период первых кругосветных экспедиций</w:t>
      </w:r>
      <w:r w:rsidR="0058432A" w:rsidRPr="00555C4B">
        <w:rPr>
          <w:rFonts w:ascii="Times New Roman" w:hAnsi="Times New Roman" w:cs="Times New Roman"/>
          <w:sz w:val="24"/>
          <w:szCs w:val="24"/>
        </w:rPr>
        <w:t xml:space="preserve"> был небольшим</w:t>
      </w:r>
      <w:r w:rsidR="00F350C0" w:rsidRPr="00555C4B">
        <w:rPr>
          <w:rFonts w:ascii="Times New Roman" w:hAnsi="Times New Roman" w:cs="Times New Roman"/>
          <w:sz w:val="24"/>
          <w:szCs w:val="24"/>
        </w:rPr>
        <w:t xml:space="preserve">. На «Надежде» (капитан- </w:t>
      </w:r>
      <w:r w:rsidR="00063FA8" w:rsidRPr="00555C4B">
        <w:rPr>
          <w:rFonts w:ascii="Times New Roman" w:hAnsi="Times New Roman" w:cs="Times New Roman"/>
          <w:sz w:val="24"/>
          <w:szCs w:val="24"/>
        </w:rPr>
        <w:t>И.Ф.</w:t>
      </w:r>
      <w:r w:rsidR="00F350C0" w:rsidRPr="00555C4B">
        <w:rPr>
          <w:rFonts w:ascii="Times New Roman" w:hAnsi="Times New Roman" w:cs="Times New Roman"/>
          <w:sz w:val="24"/>
          <w:szCs w:val="24"/>
        </w:rPr>
        <w:t xml:space="preserve">Крузенштерн, начальник экспедиции- Резанов) на одного человека приходилось всего 5.4т. </w:t>
      </w:r>
      <w:r w:rsidR="00727B5E" w:rsidRPr="00555C4B">
        <w:rPr>
          <w:rFonts w:ascii="Times New Roman" w:hAnsi="Times New Roman" w:cs="Times New Roman"/>
          <w:sz w:val="24"/>
          <w:szCs w:val="24"/>
        </w:rPr>
        <w:t>То есть, е</w:t>
      </w:r>
      <w:r w:rsidR="00F350C0" w:rsidRPr="00555C4B">
        <w:rPr>
          <w:rFonts w:ascii="Times New Roman" w:hAnsi="Times New Roman" w:cs="Times New Roman"/>
          <w:sz w:val="24"/>
          <w:szCs w:val="24"/>
        </w:rPr>
        <w:t>сли исключить служебные помещения</w:t>
      </w:r>
      <w:r w:rsidR="00727B5E" w:rsidRPr="00555C4B">
        <w:rPr>
          <w:rFonts w:ascii="Times New Roman" w:hAnsi="Times New Roman" w:cs="Times New Roman"/>
          <w:sz w:val="24"/>
          <w:szCs w:val="24"/>
        </w:rPr>
        <w:t>, то</w:t>
      </w:r>
      <w:r w:rsidR="00F350C0" w:rsidRPr="00555C4B">
        <w:rPr>
          <w:rFonts w:ascii="Times New Roman" w:hAnsi="Times New Roman" w:cs="Times New Roman"/>
          <w:sz w:val="24"/>
          <w:szCs w:val="24"/>
        </w:rPr>
        <w:t xml:space="preserve"> на одного человека </w:t>
      </w:r>
      <w:r w:rsidR="00727B5E" w:rsidRPr="00555C4B">
        <w:rPr>
          <w:rFonts w:ascii="Times New Roman" w:hAnsi="Times New Roman" w:cs="Times New Roman"/>
          <w:sz w:val="24"/>
          <w:szCs w:val="24"/>
        </w:rPr>
        <w:t xml:space="preserve">«Надежды» </w:t>
      </w:r>
      <w:r w:rsidR="00F350C0" w:rsidRPr="00555C4B">
        <w:rPr>
          <w:rFonts w:ascii="Times New Roman" w:hAnsi="Times New Roman" w:cs="Times New Roman"/>
          <w:sz w:val="24"/>
          <w:szCs w:val="24"/>
        </w:rPr>
        <w:t>приходилось максимум 2м</w:t>
      </w:r>
      <w:r w:rsidR="00F350C0" w:rsidRPr="00555C4B">
        <w:rPr>
          <w:rFonts w:ascii="Times New Roman" w:hAnsi="Times New Roman" w:cs="Times New Roman"/>
          <w:sz w:val="24"/>
          <w:szCs w:val="24"/>
          <w:vertAlign w:val="superscript"/>
        </w:rPr>
        <w:t>3</w:t>
      </w:r>
      <w:r w:rsidR="00F350C0" w:rsidRPr="00555C4B">
        <w:rPr>
          <w:rFonts w:ascii="Times New Roman" w:hAnsi="Times New Roman" w:cs="Times New Roman"/>
          <w:sz w:val="24"/>
          <w:szCs w:val="24"/>
        </w:rPr>
        <w:t xml:space="preserve">. В таком пространстве, на таком судне работать </w:t>
      </w:r>
      <w:r w:rsidR="00727B5E" w:rsidRPr="00555C4B">
        <w:rPr>
          <w:rFonts w:ascii="Times New Roman" w:hAnsi="Times New Roman" w:cs="Times New Roman"/>
          <w:sz w:val="24"/>
          <w:szCs w:val="24"/>
        </w:rPr>
        <w:t xml:space="preserve">и жить было </w:t>
      </w:r>
      <w:r w:rsidR="00F350C0" w:rsidRPr="00555C4B">
        <w:rPr>
          <w:rFonts w:ascii="Times New Roman" w:hAnsi="Times New Roman" w:cs="Times New Roman"/>
          <w:sz w:val="24"/>
          <w:szCs w:val="24"/>
        </w:rPr>
        <w:t>трудно. На судне, кроме</w:t>
      </w:r>
      <w:r w:rsidR="0058432A"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ученых, была и свита Н.П. Резанова</w:t>
      </w:r>
      <w:r w:rsidR="00727B5E" w:rsidRPr="00555C4B">
        <w:rPr>
          <w:rFonts w:ascii="Times New Roman" w:hAnsi="Times New Roman" w:cs="Times New Roman"/>
          <w:sz w:val="24"/>
          <w:szCs w:val="24"/>
        </w:rPr>
        <w:t>. В</w:t>
      </w:r>
      <w:r w:rsidR="00F350C0" w:rsidRPr="00555C4B">
        <w:rPr>
          <w:rFonts w:ascii="Times New Roman" w:hAnsi="Times New Roman" w:cs="Times New Roman"/>
          <w:sz w:val="24"/>
          <w:szCs w:val="24"/>
        </w:rPr>
        <w:t>се внутренние помещения были заняты товарами для Охотска и подарками (50 ящиков и тюков) для японцев. Немудрено, что в таких условиях возник конфликт между капитаном и начальником экспедиции</w:t>
      </w:r>
      <w:r w:rsidR="003C751D" w:rsidRPr="00555C4B">
        <w:rPr>
          <w:rFonts w:ascii="Times New Roman" w:hAnsi="Times New Roman" w:cs="Times New Roman"/>
          <w:sz w:val="24"/>
          <w:szCs w:val="24"/>
        </w:rPr>
        <w:t>- посланником императора</w:t>
      </w:r>
      <w:r w:rsidR="00F350C0" w:rsidRPr="00555C4B">
        <w:rPr>
          <w:rFonts w:ascii="Times New Roman" w:hAnsi="Times New Roman" w:cs="Times New Roman"/>
          <w:sz w:val="24"/>
          <w:szCs w:val="24"/>
        </w:rPr>
        <w:t xml:space="preserve"> (они работали и спали в одной каюте площадью 6 м</w:t>
      </w:r>
      <w:r w:rsidR="00F350C0" w:rsidRPr="00555C4B">
        <w:rPr>
          <w:rFonts w:ascii="Times New Roman" w:hAnsi="Times New Roman" w:cs="Times New Roman"/>
          <w:sz w:val="24"/>
          <w:szCs w:val="24"/>
          <w:vertAlign w:val="superscript"/>
        </w:rPr>
        <w:t>2</w:t>
      </w:r>
      <w:r w:rsidR="00F350C0" w:rsidRPr="00555C4B">
        <w:rPr>
          <w:rFonts w:ascii="Times New Roman" w:hAnsi="Times New Roman" w:cs="Times New Roman"/>
          <w:sz w:val="24"/>
          <w:szCs w:val="24"/>
        </w:rPr>
        <w:t xml:space="preserve">), который привёл к бунту на судне и  отдаче И.Ф.Крузенштерна в Петропавловске/Камчатском под суд.  Хотя капитан </w:t>
      </w:r>
      <w:r w:rsidR="0058432A" w:rsidRPr="00555C4B">
        <w:rPr>
          <w:rFonts w:ascii="Times New Roman" w:hAnsi="Times New Roman" w:cs="Times New Roman"/>
          <w:sz w:val="24"/>
          <w:szCs w:val="24"/>
        </w:rPr>
        <w:t>и по</w:t>
      </w:r>
      <w:r w:rsidR="00F350C0" w:rsidRPr="00555C4B">
        <w:rPr>
          <w:rFonts w:ascii="Times New Roman" w:hAnsi="Times New Roman" w:cs="Times New Roman"/>
          <w:sz w:val="24"/>
          <w:szCs w:val="24"/>
        </w:rPr>
        <w:t>просил прощения</w:t>
      </w:r>
      <w:r w:rsidR="0058432A" w:rsidRPr="00555C4B">
        <w:rPr>
          <w:rFonts w:ascii="Times New Roman" w:hAnsi="Times New Roman" w:cs="Times New Roman"/>
          <w:sz w:val="24"/>
          <w:szCs w:val="24"/>
        </w:rPr>
        <w:t xml:space="preserve"> у посланника императора</w:t>
      </w:r>
      <w:r w:rsidR="00F350C0" w:rsidRPr="00555C4B">
        <w:rPr>
          <w:rFonts w:ascii="Times New Roman" w:hAnsi="Times New Roman" w:cs="Times New Roman"/>
          <w:sz w:val="24"/>
          <w:szCs w:val="24"/>
        </w:rPr>
        <w:t xml:space="preserve">, но от наказания в Петербурге его спасла только смерть </w:t>
      </w:r>
      <w:r w:rsidR="0058432A" w:rsidRPr="00555C4B">
        <w:rPr>
          <w:rFonts w:ascii="Times New Roman" w:hAnsi="Times New Roman" w:cs="Times New Roman"/>
          <w:sz w:val="24"/>
          <w:szCs w:val="24"/>
        </w:rPr>
        <w:t>дипломата</w:t>
      </w:r>
      <w:r w:rsidR="00F350C0" w:rsidRPr="00555C4B">
        <w:rPr>
          <w:rFonts w:ascii="Times New Roman" w:hAnsi="Times New Roman" w:cs="Times New Roman"/>
          <w:sz w:val="24"/>
          <w:szCs w:val="24"/>
        </w:rPr>
        <w:t xml:space="preserve"> (</w:t>
      </w:r>
      <w:r w:rsidR="0058432A" w:rsidRPr="00555C4B">
        <w:rPr>
          <w:rFonts w:ascii="Times New Roman" w:hAnsi="Times New Roman" w:cs="Times New Roman"/>
          <w:sz w:val="24"/>
          <w:szCs w:val="24"/>
        </w:rPr>
        <w:t xml:space="preserve">по пути из Петропавловска </w:t>
      </w:r>
      <w:r w:rsidR="00F350C0" w:rsidRPr="00555C4B">
        <w:rPr>
          <w:rFonts w:ascii="Times New Roman" w:hAnsi="Times New Roman" w:cs="Times New Roman"/>
          <w:sz w:val="24"/>
          <w:szCs w:val="24"/>
        </w:rPr>
        <w:t xml:space="preserve">в </w:t>
      </w:r>
      <w:r w:rsidR="0058432A" w:rsidRPr="00555C4B">
        <w:rPr>
          <w:rFonts w:ascii="Times New Roman" w:hAnsi="Times New Roman" w:cs="Times New Roman"/>
          <w:sz w:val="24"/>
          <w:szCs w:val="24"/>
        </w:rPr>
        <w:t>Петербург</w:t>
      </w:r>
      <w:r w:rsidR="00F350C0" w:rsidRPr="00555C4B">
        <w:rPr>
          <w:rFonts w:ascii="Times New Roman" w:hAnsi="Times New Roman" w:cs="Times New Roman"/>
          <w:sz w:val="24"/>
          <w:szCs w:val="24"/>
        </w:rPr>
        <w:t>).</w:t>
      </w:r>
    </w:p>
    <w:p w:rsidR="00A27CF5"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Заметим, что в экспедициях Д.Нэрса («Челленджер»), Д.Кука («Индевор») и Р.Фицроя («Бигль») условия для жизни и работы были ещё хуже. </w:t>
      </w:r>
    </w:p>
    <w:p w:rsidR="00D56182" w:rsidRPr="00555C4B" w:rsidRDefault="00D56182" w:rsidP="00F350C0">
      <w:pPr>
        <w:pStyle w:val="PlainText"/>
        <w:jc w:val="both"/>
        <w:rPr>
          <w:rFonts w:ascii="Times New Roman" w:hAnsi="Times New Roman" w:cs="Times New Roman"/>
          <w:sz w:val="24"/>
          <w:szCs w:val="24"/>
        </w:rPr>
      </w:pPr>
    </w:p>
    <w:p w:rsidR="00A27CF5" w:rsidRPr="00555C4B" w:rsidRDefault="00A27CF5" w:rsidP="003F0CDC">
      <w:pPr>
        <w:pStyle w:val="PlainText"/>
        <w:jc w:val="center"/>
        <w:rPr>
          <w:rFonts w:ascii="Times New Roman" w:hAnsi="Times New Roman" w:cs="Times New Roman"/>
          <w:sz w:val="24"/>
          <w:szCs w:val="24"/>
        </w:rPr>
      </w:pPr>
    </w:p>
    <w:p w:rsidR="003F0CDC" w:rsidRPr="00555C4B" w:rsidRDefault="003F0CDC" w:rsidP="003F0CDC">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«Бигль»</w:t>
      </w:r>
    </w:p>
    <w:p w:rsidR="00F34589" w:rsidRPr="00555C4B" w:rsidRDefault="00F34589" w:rsidP="003F0CDC">
      <w:pPr>
        <w:pStyle w:val="PlainText"/>
        <w:jc w:val="center"/>
        <w:rPr>
          <w:rFonts w:ascii="Times New Roman" w:hAnsi="Times New Roman" w:cs="Times New Roman"/>
          <w:b/>
          <w:i/>
          <w:sz w:val="24"/>
          <w:szCs w:val="24"/>
        </w:rPr>
      </w:pPr>
    </w:p>
    <w:p w:rsidR="00D56182"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Но </w:t>
      </w:r>
      <w:r w:rsidR="0058432A" w:rsidRPr="00555C4B">
        <w:rPr>
          <w:rFonts w:ascii="Times New Roman" w:hAnsi="Times New Roman" w:cs="Times New Roman"/>
          <w:sz w:val="24"/>
          <w:szCs w:val="24"/>
        </w:rPr>
        <w:t xml:space="preserve">на этих кораблях </w:t>
      </w:r>
      <w:r w:rsidRPr="00555C4B">
        <w:rPr>
          <w:rFonts w:ascii="Times New Roman" w:hAnsi="Times New Roman" w:cs="Times New Roman"/>
          <w:sz w:val="24"/>
          <w:szCs w:val="24"/>
        </w:rPr>
        <w:t xml:space="preserve">научные исследования проводились. </w:t>
      </w:r>
    </w:p>
    <w:p w:rsidR="00F350C0" w:rsidRPr="00555C4B" w:rsidRDefault="00D56182"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Только во второй половине 20 века условия для работы на экспедиционных судах существенно изменились. При этом условия зависели от размеров судна. На судне с большим водоизмещением (вроде «Витязя») работать и жить было комфортнее, чем на судне маленьком (вроде «Первенца»). А, если учесть, что в СССР только большие суда имели возможность плавать в тропи</w:t>
      </w:r>
      <w:r w:rsidR="00A27CF5" w:rsidRPr="00555C4B">
        <w:rPr>
          <w:rFonts w:ascii="Times New Roman" w:hAnsi="Times New Roman" w:cs="Times New Roman"/>
          <w:sz w:val="24"/>
          <w:szCs w:val="24"/>
        </w:rPr>
        <w:t>ческие моря</w:t>
      </w:r>
      <w:r w:rsidR="00F350C0" w:rsidRPr="00555C4B">
        <w:rPr>
          <w:rFonts w:ascii="Times New Roman" w:hAnsi="Times New Roman" w:cs="Times New Roman"/>
          <w:sz w:val="24"/>
          <w:szCs w:val="24"/>
        </w:rPr>
        <w:t>, заходить в иностранные порты (с дополнительной оплатой), то  становится понятным и относительное постоянство экипажа на больших судах и преимущественное строительство больших по водоизмещению советских нис в «жирные» 70-е годы.</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После "Челленджера" в ведущих странах стали появляться (переоборудоваться) специальные суда для исследований океана. От экспедиционных судов кругосветного плавания (тех, что использовались до "Челленджера") они отличались наличием лабораторий и значительно большим числом учёных (специалистов). Цели экспедиций были разные (перевозка людей и грузов  в Антарктиду, изучение морской живности, сбор проб грунта и т.п.), но измерения глубины и параметров морской воды были обязательными. </w:t>
      </w:r>
    </w:p>
    <w:p w:rsidR="00D52023" w:rsidRPr="00555C4B" w:rsidRDefault="00D52023"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После "Челленджера" экспедиционные рейсы судов всё ещё были единичными, а расходы по содержанию специальных судов были по силам только правительствам (правительственным министерствам и ведомствам). </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58432A" w:rsidP="00F350C0">
      <w:pPr>
        <w:pStyle w:val="PlainText"/>
        <w:jc w:val="both"/>
        <w:rPr>
          <w:rFonts w:ascii="Times New Roman" w:hAnsi="Times New Roman" w:cs="Times New Roman"/>
          <w:b/>
          <w:sz w:val="24"/>
          <w:szCs w:val="24"/>
        </w:rPr>
      </w:pPr>
      <w:r w:rsidRPr="00555C4B">
        <w:rPr>
          <w:rFonts w:ascii="Times New Roman" w:hAnsi="Times New Roman" w:cs="Times New Roman"/>
          <w:b/>
          <w:sz w:val="24"/>
          <w:szCs w:val="24"/>
        </w:rPr>
        <w:t>1</w:t>
      </w:r>
      <w:r w:rsidR="00F350C0" w:rsidRPr="00555C4B">
        <w:rPr>
          <w:rFonts w:ascii="Times New Roman" w:hAnsi="Times New Roman" w:cs="Times New Roman"/>
          <w:b/>
          <w:sz w:val="24"/>
          <w:szCs w:val="24"/>
        </w:rPr>
        <w:t>.3. РУССКИЕ ИССЛЕДОВАТЕЛЬСКИЕ СУДА ДО 1917г</w:t>
      </w:r>
    </w:p>
    <w:p w:rsidR="002614A7" w:rsidRPr="00555C4B" w:rsidRDefault="00F350C0" w:rsidP="0058432A">
      <w:pPr>
        <w:pStyle w:val="PlainText"/>
        <w:tabs>
          <w:tab w:val="left" w:pos="5040"/>
        </w:tabs>
        <w:jc w:val="both"/>
        <w:rPr>
          <w:rFonts w:ascii="Times New Roman" w:hAnsi="Times New Roman" w:cs="Times New Roman"/>
          <w:sz w:val="24"/>
          <w:szCs w:val="24"/>
        </w:rPr>
      </w:pPr>
      <w:r w:rsidRPr="00555C4B">
        <w:rPr>
          <w:rFonts w:ascii="Times New Roman" w:hAnsi="Times New Roman" w:cs="Times New Roman"/>
          <w:sz w:val="24"/>
          <w:szCs w:val="24"/>
        </w:rPr>
        <w:t xml:space="preserve">   В конце 19 века в России появились организации, способные строить/закупать исследовательские суда и люди, постоянно занятые изучением морей. С созданием организаций начались непрерывные исследования и ежегодные экспедиции. </w:t>
      </w:r>
    </w:p>
    <w:p w:rsidR="00F350C0" w:rsidRPr="00555C4B" w:rsidRDefault="002614A7" w:rsidP="0058432A">
      <w:pPr>
        <w:pStyle w:val="PlainText"/>
        <w:tabs>
          <w:tab w:val="left" w:pos="5040"/>
        </w:tabs>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 Систематическую (непрерывную и  плановую) работу по изучению морей (промер прибрежных вод, составление лоций и карт) проводила </w:t>
      </w:r>
      <w:r w:rsidR="00F350C0" w:rsidRPr="00555C4B">
        <w:rPr>
          <w:rFonts w:ascii="Times New Roman" w:hAnsi="Times New Roman" w:cs="Times New Roman"/>
          <w:i/>
          <w:sz w:val="24"/>
          <w:szCs w:val="24"/>
        </w:rPr>
        <w:t>Гидрографическая Служба</w:t>
      </w:r>
      <w:r w:rsidR="00F350C0" w:rsidRPr="00555C4B">
        <w:rPr>
          <w:rFonts w:ascii="Times New Roman" w:hAnsi="Times New Roman" w:cs="Times New Roman"/>
          <w:sz w:val="24"/>
          <w:szCs w:val="24"/>
        </w:rPr>
        <w:t xml:space="preserve"> Морского министерства России. Изучением морей для прогноза погоды (наблюдение над погодой, измерение метеопараметров) занимался </w:t>
      </w:r>
      <w:r w:rsidR="00F350C0" w:rsidRPr="00555C4B">
        <w:rPr>
          <w:rFonts w:ascii="Times New Roman" w:hAnsi="Times New Roman" w:cs="Times New Roman"/>
          <w:i/>
          <w:sz w:val="24"/>
          <w:szCs w:val="24"/>
        </w:rPr>
        <w:t>Метеорологический</w:t>
      </w:r>
      <w:r w:rsidR="00063FA8" w:rsidRPr="00555C4B">
        <w:rPr>
          <w:rFonts w:ascii="Times New Roman" w:hAnsi="Times New Roman" w:cs="Times New Roman"/>
          <w:i/>
          <w:sz w:val="24"/>
          <w:szCs w:val="24"/>
        </w:rPr>
        <w:t xml:space="preserve"> Комитет</w:t>
      </w:r>
      <w:r w:rsidR="00F350C0" w:rsidRPr="00555C4B">
        <w:rPr>
          <w:rFonts w:ascii="Times New Roman" w:hAnsi="Times New Roman" w:cs="Times New Roman"/>
          <w:sz w:val="24"/>
          <w:szCs w:val="24"/>
        </w:rPr>
        <w:t xml:space="preserve"> того же министерства. Изучением морской флоры и фауны на Чёрном, Белом и Баренцовом море были заняты </w:t>
      </w:r>
      <w:r w:rsidR="00F350C0" w:rsidRPr="00555C4B">
        <w:rPr>
          <w:rFonts w:ascii="Times New Roman" w:hAnsi="Times New Roman" w:cs="Times New Roman"/>
          <w:i/>
          <w:sz w:val="24"/>
          <w:szCs w:val="24"/>
        </w:rPr>
        <w:t>университетские Станции</w:t>
      </w:r>
      <w:r w:rsidR="00F350C0" w:rsidRPr="00555C4B">
        <w:rPr>
          <w:rFonts w:ascii="Times New Roman" w:hAnsi="Times New Roman" w:cs="Times New Roman"/>
          <w:sz w:val="24"/>
          <w:szCs w:val="24"/>
        </w:rPr>
        <w:t>. А вот рыбохозяйственной науки (</w:t>
      </w:r>
      <w:r w:rsidR="0058432A" w:rsidRPr="00555C4B">
        <w:rPr>
          <w:rFonts w:ascii="Times New Roman" w:hAnsi="Times New Roman" w:cs="Times New Roman"/>
          <w:sz w:val="24"/>
          <w:szCs w:val="24"/>
        </w:rPr>
        <w:t xml:space="preserve">как </w:t>
      </w:r>
      <w:r w:rsidR="00F350C0" w:rsidRPr="00555C4B">
        <w:rPr>
          <w:rFonts w:ascii="Times New Roman" w:hAnsi="Times New Roman" w:cs="Times New Roman"/>
          <w:sz w:val="24"/>
          <w:szCs w:val="24"/>
        </w:rPr>
        <w:t xml:space="preserve">и </w:t>
      </w:r>
      <w:r w:rsidR="00063FA8" w:rsidRPr="00555C4B">
        <w:rPr>
          <w:rFonts w:ascii="Times New Roman" w:hAnsi="Times New Roman" w:cs="Times New Roman"/>
          <w:sz w:val="24"/>
          <w:szCs w:val="24"/>
        </w:rPr>
        <w:t>особого</w:t>
      </w:r>
      <w:r w:rsidR="00F350C0" w:rsidRPr="00555C4B">
        <w:rPr>
          <w:rFonts w:ascii="Times New Roman" w:hAnsi="Times New Roman" w:cs="Times New Roman"/>
          <w:sz w:val="24"/>
          <w:szCs w:val="24"/>
        </w:rPr>
        <w:t xml:space="preserve"> Рыб</w:t>
      </w:r>
      <w:r w:rsidR="00063FA8" w:rsidRPr="00555C4B">
        <w:rPr>
          <w:rFonts w:ascii="Times New Roman" w:hAnsi="Times New Roman" w:cs="Times New Roman"/>
          <w:sz w:val="24"/>
          <w:szCs w:val="24"/>
        </w:rPr>
        <w:t>охозяйственного</w:t>
      </w:r>
      <w:r w:rsidR="00F350C0" w:rsidRPr="00555C4B">
        <w:rPr>
          <w:rFonts w:ascii="Times New Roman" w:hAnsi="Times New Roman" w:cs="Times New Roman"/>
          <w:sz w:val="24"/>
          <w:szCs w:val="24"/>
        </w:rPr>
        <w:t xml:space="preserve"> ведомства) в Российской империи не было. </w:t>
      </w:r>
    </w:p>
    <w:p w:rsidR="00227815" w:rsidRPr="00555C4B" w:rsidRDefault="00227815" w:rsidP="0058432A">
      <w:pPr>
        <w:pStyle w:val="PlainText"/>
        <w:tabs>
          <w:tab w:val="left" w:pos="5040"/>
        </w:tabs>
        <w:jc w:val="both"/>
        <w:rPr>
          <w:rFonts w:ascii="Times New Roman" w:hAnsi="Times New Roman" w:cs="Times New Roman"/>
          <w:sz w:val="24"/>
          <w:szCs w:val="24"/>
        </w:rPr>
      </w:pPr>
    </w:p>
    <w:p w:rsidR="00BB5AB5" w:rsidRPr="00555C4B" w:rsidRDefault="00F350C0" w:rsidP="00BB5AB5">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Исследовательских (то есть имевших лаборатории, лебёдки и места для проживания специалистов) судов (водоизмещением более 50т) до революции было четыре:</w:t>
      </w:r>
      <w:r w:rsidR="009E7AB8" w:rsidRPr="00555C4B">
        <w:rPr>
          <w:rFonts w:ascii="Times New Roman" w:hAnsi="Times New Roman" w:cs="Times New Roman"/>
          <w:sz w:val="24"/>
          <w:szCs w:val="24"/>
        </w:rPr>
        <w:t xml:space="preserve"> Три из них работали </w:t>
      </w:r>
      <w:r w:rsidR="00BB5AB5" w:rsidRPr="00555C4B">
        <w:rPr>
          <w:rFonts w:ascii="Times New Roman" w:hAnsi="Times New Roman" w:cs="Times New Roman"/>
          <w:sz w:val="24"/>
          <w:szCs w:val="24"/>
        </w:rPr>
        <w:t xml:space="preserve">долгое время </w:t>
      </w:r>
      <w:r w:rsidR="009E7AB8" w:rsidRPr="00555C4B">
        <w:rPr>
          <w:rFonts w:ascii="Times New Roman" w:hAnsi="Times New Roman" w:cs="Times New Roman"/>
          <w:sz w:val="24"/>
          <w:szCs w:val="24"/>
        </w:rPr>
        <w:t>в СССР</w:t>
      </w:r>
      <w:r w:rsidR="00063FA8" w:rsidRPr="00555C4B">
        <w:rPr>
          <w:rFonts w:ascii="Times New Roman" w:hAnsi="Times New Roman" w:cs="Times New Roman"/>
          <w:sz w:val="24"/>
          <w:szCs w:val="24"/>
        </w:rPr>
        <w:t xml:space="preserve"> и могли быть сохранены как суда исторические</w:t>
      </w:r>
      <w:r w:rsidR="009E7AB8" w:rsidRPr="00555C4B">
        <w:rPr>
          <w:rFonts w:ascii="Times New Roman" w:hAnsi="Times New Roman" w:cs="Times New Roman"/>
          <w:sz w:val="24"/>
          <w:szCs w:val="24"/>
        </w:rPr>
        <w:t>:</w:t>
      </w:r>
      <w:r w:rsidR="00BB5AB5" w:rsidRPr="00555C4B">
        <w:rPr>
          <w:rFonts w:ascii="Times New Roman" w:hAnsi="Times New Roman" w:cs="Times New Roman"/>
          <w:sz w:val="24"/>
          <w:szCs w:val="24"/>
        </w:rPr>
        <w:t xml:space="preserve"> «Андрей Первозванный», «Александр Ковалевский» и «Таймыр». Н</w:t>
      </w:r>
      <w:r w:rsidR="00227815" w:rsidRPr="00555C4B">
        <w:rPr>
          <w:rFonts w:ascii="Times New Roman" w:hAnsi="Times New Roman" w:cs="Times New Roman"/>
          <w:sz w:val="24"/>
          <w:szCs w:val="24"/>
        </w:rPr>
        <w:t>о н</w:t>
      </w:r>
      <w:r w:rsidR="00BB5AB5" w:rsidRPr="00555C4B">
        <w:rPr>
          <w:rFonts w:ascii="Times New Roman" w:hAnsi="Times New Roman" w:cs="Times New Roman"/>
          <w:sz w:val="24"/>
          <w:szCs w:val="24"/>
        </w:rPr>
        <w:t>и одно из них не сохранено.</w:t>
      </w:r>
    </w:p>
    <w:p w:rsidR="00F350C0" w:rsidRPr="00555C4B" w:rsidRDefault="00F350C0" w:rsidP="00F350C0">
      <w:pPr>
        <w:pStyle w:val="PlainText"/>
        <w:jc w:val="both"/>
        <w:rPr>
          <w:rFonts w:ascii="Times New Roman" w:hAnsi="Times New Roman" w:cs="Times New Roman"/>
          <w:sz w:val="24"/>
          <w:szCs w:val="24"/>
        </w:rPr>
      </w:pPr>
    </w:p>
    <w:p w:rsidR="003C751D" w:rsidRPr="00555C4B" w:rsidRDefault="003C751D" w:rsidP="003C751D">
      <w:pPr>
        <w:pStyle w:val="PlainText"/>
        <w:jc w:val="center"/>
        <w:rPr>
          <w:rFonts w:ascii="Times New Roman" w:hAnsi="Times New Roman" w:cs="Times New Roman"/>
          <w:b/>
          <w:i/>
          <w:sz w:val="24"/>
          <w:szCs w:val="24"/>
        </w:rPr>
      </w:pPr>
    </w:p>
    <w:p w:rsidR="00071768" w:rsidRPr="00555C4B" w:rsidRDefault="00071768" w:rsidP="003C751D">
      <w:pPr>
        <w:pStyle w:val="PlainText"/>
        <w:jc w:val="center"/>
        <w:rPr>
          <w:rFonts w:ascii="Times New Roman" w:hAnsi="Times New Roman" w:cs="Times New Roman"/>
          <w:b/>
          <w:i/>
          <w:sz w:val="24"/>
          <w:szCs w:val="24"/>
        </w:rPr>
      </w:pPr>
    </w:p>
    <w:p w:rsidR="00BB5AB5" w:rsidRPr="00555C4B" w:rsidRDefault="00BB5AB5" w:rsidP="003C751D">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Судно Мурманской промысловой экспедиции «Андрей Первозванный»</w:t>
      </w:r>
    </w:p>
    <w:p w:rsidR="00071768" w:rsidRPr="00555C4B" w:rsidRDefault="00071768" w:rsidP="003C751D">
      <w:pPr>
        <w:pStyle w:val="PlainText"/>
        <w:jc w:val="center"/>
        <w:rPr>
          <w:rFonts w:ascii="Times New Roman" w:hAnsi="Times New Roman" w:cs="Times New Roman"/>
          <w:b/>
          <w:i/>
          <w:sz w:val="24"/>
          <w:szCs w:val="24"/>
        </w:rPr>
      </w:pPr>
    </w:p>
    <w:p w:rsidR="00162235" w:rsidRPr="00555C4B" w:rsidRDefault="00162235" w:rsidP="00BB5AB5">
      <w:pPr>
        <w:pStyle w:val="PlainText"/>
        <w:jc w:val="center"/>
        <w:rPr>
          <w:rFonts w:ascii="Times New Roman" w:hAnsi="Times New Roman" w:cs="Times New Roman"/>
          <w:sz w:val="24"/>
          <w:szCs w:val="24"/>
        </w:rPr>
      </w:pPr>
    </w:p>
    <w:p w:rsidR="00BB5AB5" w:rsidRPr="00555C4B" w:rsidRDefault="00BB5AB5" w:rsidP="00BB5AB5">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 xml:space="preserve">Судно Мурманской </w:t>
      </w:r>
      <w:r w:rsidR="003C751D" w:rsidRPr="00555C4B">
        <w:rPr>
          <w:rFonts w:ascii="Times New Roman" w:hAnsi="Times New Roman" w:cs="Times New Roman"/>
          <w:i/>
          <w:sz w:val="24"/>
          <w:szCs w:val="24"/>
        </w:rPr>
        <w:t>био</w:t>
      </w:r>
      <w:r w:rsidR="00D34A27" w:rsidRPr="00555C4B">
        <w:rPr>
          <w:rFonts w:ascii="Times New Roman" w:hAnsi="Times New Roman" w:cs="Times New Roman"/>
          <w:i/>
          <w:sz w:val="24"/>
          <w:szCs w:val="24"/>
        </w:rPr>
        <w:t>станции «Александр Ковалевский»</w:t>
      </w:r>
    </w:p>
    <w:p w:rsidR="00BB5AB5" w:rsidRPr="00555C4B" w:rsidRDefault="00BB5AB5" w:rsidP="00F350C0">
      <w:pPr>
        <w:pStyle w:val="PlainText"/>
        <w:jc w:val="both"/>
        <w:rPr>
          <w:rFonts w:ascii="Times New Roman" w:hAnsi="Times New Roman" w:cs="Times New Roman"/>
          <w:sz w:val="24"/>
          <w:szCs w:val="24"/>
        </w:rPr>
      </w:pPr>
    </w:p>
    <w:p w:rsidR="00BB5AB5" w:rsidRPr="00555C4B" w:rsidRDefault="00BB5AB5" w:rsidP="00BB5AB5">
      <w:pPr>
        <w:pStyle w:val="PlainText"/>
        <w:jc w:val="center"/>
        <w:rPr>
          <w:rFonts w:ascii="Times New Roman" w:hAnsi="Times New Roman" w:cs="Times New Roman"/>
          <w:sz w:val="24"/>
          <w:szCs w:val="24"/>
        </w:rPr>
      </w:pPr>
    </w:p>
    <w:p w:rsidR="00BB5AB5" w:rsidRPr="00555C4B" w:rsidRDefault="00BB5AB5" w:rsidP="00BB5AB5">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Экспедиционное гидрографическое судно «Таймыр»</w:t>
      </w:r>
    </w:p>
    <w:p w:rsidR="00BB5AB5" w:rsidRPr="00555C4B" w:rsidRDefault="00BB5AB5" w:rsidP="00F350C0">
      <w:pPr>
        <w:pStyle w:val="PlainText"/>
        <w:jc w:val="both"/>
        <w:rPr>
          <w:rFonts w:ascii="Times New Roman" w:hAnsi="Times New Roman" w:cs="Times New Roman"/>
          <w:sz w:val="24"/>
          <w:szCs w:val="24"/>
        </w:rPr>
      </w:pPr>
    </w:p>
    <w:p w:rsidR="00F350C0" w:rsidRPr="00555C4B" w:rsidRDefault="00007FB6"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П</w:t>
      </w:r>
      <w:r w:rsidR="006578E3" w:rsidRPr="00555C4B">
        <w:rPr>
          <w:rFonts w:ascii="Times New Roman" w:hAnsi="Times New Roman" w:cs="Times New Roman"/>
          <w:sz w:val="24"/>
          <w:szCs w:val="24"/>
        </w:rPr>
        <w:t xml:space="preserve">осле гражданской войны </w:t>
      </w:r>
      <w:r w:rsidR="00063FA8" w:rsidRPr="00555C4B">
        <w:rPr>
          <w:rFonts w:ascii="Times New Roman" w:hAnsi="Times New Roman" w:cs="Times New Roman"/>
          <w:sz w:val="24"/>
          <w:szCs w:val="24"/>
        </w:rPr>
        <w:t>в Балтийском и Чёрном морях сохранилось</w:t>
      </w:r>
      <w:r w:rsidRPr="00555C4B">
        <w:rPr>
          <w:rFonts w:ascii="Times New Roman" w:hAnsi="Times New Roman" w:cs="Times New Roman"/>
          <w:sz w:val="24"/>
          <w:szCs w:val="24"/>
        </w:rPr>
        <w:t>, кроме упомянутых,</w:t>
      </w:r>
      <w:r w:rsidR="00063FA8"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около двух десятков гидрографических судов и около десятка небольших катеров (ботов). Неизвестно, были ли на </w:t>
      </w:r>
      <w:r w:rsidR="00063FA8" w:rsidRPr="00555C4B">
        <w:rPr>
          <w:rFonts w:ascii="Times New Roman" w:hAnsi="Times New Roman" w:cs="Times New Roman"/>
          <w:sz w:val="24"/>
          <w:szCs w:val="24"/>
        </w:rPr>
        <w:t>них</w:t>
      </w:r>
      <w:r w:rsidR="00F350C0" w:rsidRPr="00555C4B">
        <w:rPr>
          <w:rFonts w:ascii="Times New Roman" w:hAnsi="Times New Roman" w:cs="Times New Roman"/>
          <w:sz w:val="24"/>
          <w:szCs w:val="24"/>
        </w:rPr>
        <w:t xml:space="preserve"> лебёдки и лаборатории.</w:t>
      </w:r>
    </w:p>
    <w:p w:rsidR="00071768" w:rsidRPr="00555C4B" w:rsidRDefault="00071768" w:rsidP="00F350C0">
      <w:pPr>
        <w:pStyle w:val="PlainText"/>
        <w:jc w:val="both"/>
        <w:rPr>
          <w:rFonts w:ascii="Times New Roman" w:hAnsi="Times New Roman" w:cs="Times New Roman"/>
          <w:sz w:val="24"/>
          <w:szCs w:val="24"/>
        </w:rPr>
      </w:pPr>
    </w:p>
    <w:p w:rsidR="00F350C0" w:rsidRPr="00555C4B" w:rsidRDefault="00007FB6"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Среди гидрографических судов </w:t>
      </w:r>
      <w:r w:rsidRPr="00555C4B">
        <w:rPr>
          <w:rFonts w:ascii="Times New Roman" w:hAnsi="Times New Roman" w:cs="Times New Roman"/>
          <w:sz w:val="24"/>
          <w:szCs w:val="24"/>
        </w:rPr>
        <w:t xml:space="preserve">новообразованной </w:t>
      </w:r>
      <w:r w:rsidR="006578E3" w:rsidRPr="00555C4B">
        <w:rPr>
          <w:rFonts w:ascii="Times New Roman" w:hAnsi="Times New Roman" w:cs="Times New Roman"/>
          <w:sz w:val="24"/>
          <w:szCs w:val="24"/>
        </w:rPr>
        <w:t xml:space="preserve">РСФСР </w:t>
      </w:r>
      <w:r w:rsidR="00F350C0" w:rsidRPr="00555C4B">
        <w:rPr>
          <w:rFonts w:ascii="Times New Roman" w:hAnsi="Times New Roman" w:cs="Times New Roman"/>
          <w:sz w:val="24"/>
          <w:szCs w:val="24"/>
        </w:rPr>
        <w:t>были очень старые: "Казбек" (1854-1920);  "Гальванер" (1874-1920)</w:t>
      </w:r>
      <w:r w:rsidR="006578E3" w:rsidRPr="00555C4B">
        <w:rPr>
          <w:rFonts w:ascii="Times New Roman" w:hAnsi="Times New Roman" w:cs="Times New Roman"/>
          <w:sz w:val="24"/>
          <w:szCs w:val="24"/>
        </w:rPr>
        <w:t>-</w:t>
      </w:r>
      <w:r w:rsidR="00F350C0" w:rsidRPr="00555C4B">
        <w:rPr>
          <w:rFonts w:ascii="Times New Roman" w:hAnsi="Times New Roman" w:cs="Times New Roman"/>
          <w:sz w:val="24"/>
          <w:szCs w:val="24"/>
        </w:rPr>
        <w:t xml:space="preserve"> на Чёрном море</w:t>
      </w:r>
      <w:r w:rsidR="006578E3" w:rsidRPr="00555C4B">
        <w:rPr>
          <w:rFonts w:ascii="Times New Roman" w:hAnsi="Times New Roman" w:cs="Times New Roman"/>
          <w:sz w:val="24"/>
          <w:szCs w:val="24"/>
        </w:rPr>
        <w:t>,</w:t>
      </w:r>
      <w:r w:rsidR="00F350C0" w:rsidRPr="00555C4B">
        <w:rPr>
          <w:rFonts w:ascii="Times New Roman" w:hAnsi="Times New Roman" w:cs="Times New Roman"/>
          <w:sz w:val="24"/>
          <w:szCs w:val="24"/>
        </w:rPr>
        <w:t xml:space="preserve"> «Компас»(1859-)</w:t>
      </w:r>
      <w:r w:rsidR="006578E3" w:rsidRPr="00555C4B">
        <w:rPr>
          <w:rFonts w:ascii="Times New Roman" w:hAnsi="Times New Roman" w:cs="Times New Roman"/>
          <w:sz w:val="24"/>
          <w:szCs w:val="24"/>
        </w:rPr>
        <w:t xml:space="preserve"> и</w:t>
      </w:r>
      <w:r w:rsidR="00F350C0" w:rsidRPr="00555C4B">
        <w:rPr>
          <w:rFonts w:ascii="Times New Roman" w:hAnsi="Times New Roman" w:cs="Times New Roman"/>
          <w:sz w:val="24"/>
          <w:szCs w:val="24"/>
        </w:rPr>
        <w:t xml:space="preserve"> «Секстан»(1859</w:t>
      </w:r>
      <w:r w:rsidR="00B40FF8" w:rsidRPr="00555C4B">
        <w:rPr>
          <w:rFonts w:ascii="Times New Roman" w:hAnsi="Times New Roman" w:cs="Times New Roman"/>
          <w:sz w:val="24"/>
          <w:szCs w:val="24"/>
        </w:rPr>
        <w:t>г</w:t>
      </w:r>
      <w:r w:rsidR="00F350C0" w:rsidRPr="00555C4B">
        <w:rPr>
          <w:rFonts w:ascii="Times New Roman" w:hAnsi="Times New Roman" w:cs="Times New Roman"/>
          <w:sz w:val="24"/>
          <w:szCs w:val="24"/>
        </w:rPr>
        <w:t>)- на Балтийском.</w:t>
      </w:r>
    </w:p>
    <w:p w:rsidR="00071768" w:rsidRPr="00555C4B" w:rsidRDefault="00071768" w:rsidP="00F350C0">
      <w:pPr>
        <w:pStyle w:val="PlainText"/>
        <w:jc w:val="both"/>
        <w:rPr>
          <w:rFonts w:ascii="Times New Roman" w:hAnsi="Times New Roman" w:cs="Times New Roman"/>
          <w:sz w:val="24"/>
          <w:szCs w:val="24"/>
        </w:rPr>
      </w:pPr>
    </w:p>
    <w:p w:rsidR="00071768" w:rsidRPr="00555C4B" w:rsidRDefault="00071768" w:rsidP="00071768">
      <w:pPr>
        <w:pStyle w:val="PlainText"/>
        <w:numPr>
          <w:ins w:id="1" w:author="HP" w:date="2012-02-25T11:08:00Z"/>
        </w:numPr>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Pr="00555C4B">
        <w:rPr>
          <w:rFonts w:ascii="Times New Roman" w:hAnsi="Times New Roman" w:cs="Times New Roman"/>
          <w:b/>
          <w:i/>
          <w:sz w:val="24"/>
          <w:szCs w:val="24"/>
        </w:rPr>
        <w:t>Гидрографическая Служба</w:t>
      </w:r>
      <w:r w:rsidRPr="00555C4B">
        <w:rPr>
          <w:rFonts w:ascii="Times New Roman" w:hAnsi="Times New Roman" w:cs="Times New Roman"/>
          <w:sz w:val="24"/>
          <w:szCs w:val="24"/>
        </w:rPr>
        <w:t xml:space="preserve"> в России создавалась в несколько этапов, от создания Корпуса флотских штурманов (1827г) до организации Главного гидрографического управления Морского министерства (1885г). При разном именовании Службы всегда выделялись два направления её работы – «исполнительное» (обустройство морских путей и маяков) и «учёное» (изучение морских путей). Учёное направление к концу 19 века выделилось в особую Гидрометеорологическую часть Гидрографического управления. Для изучения отдельных бассейнов создавались Особые Экспедиции. Первоначально Гидрографическая служба использовала для экспедиционных работ военные корабли, но по мере усложнения работ у Гидрографической Службы появились специальные гидрографические суда. Первые гидрографические суда </w:t>
      </w:r>
      <w:ins w:id="2" w:author="Samsung" w:date="2012-02-23T12:57:00Z">
        <w:r w:rsidRPr="00555C4B">
          <w:rPr>
            <w:rFonts w:ascii="Times New Roman" w:hAnsi="Times New Roman" w:cs="Times New Roman"/>
            <w:color w:val="000000"/>
            <w:sz w:val="24"/>
            <w:szCs w:val="24"/>
          </w:rPr>
          <w:t>(</w:t>
        </w:r>
      </w:ins>
      <w:ins w:id="3" w:author="Samsung" w:date="2012-02-23T12:58:00Z">
        <w:r w:rsidRPr="00555C4B">
          <w:rPr>
            <w:rFonts w:ascii="Times New Roman" w:hAnsi="Times New Roman" w:cs="Times New Roman"/>
            <w:color w:val="000000"/>
            <w:sz w:val="24"/>
            <w:szCs w:val="24"/>
          </w:rPr>
          <w:t xml:space="preserve">«Механик», </w:t>
        </w:r>
      </w:ins>
      <w:ins w:id="4" w:author="Samsung" w:date="2012-02-23T13:01:00Z">
        <w:r w:rsidRPr="00555C4B">
          <w:rPr>
            <w:rFonts w:ascii="Times New Roman" w:hAnsi="Times New Roman" w:cs="Times New Roman"/>
            <w:color w:val="000000"/>
            <w:sz w:val="24"/>
            <w:szCs w:val="24"/>
          </w:rPr>
          <w:t xml:space="preserve">«Лот», </w:t>
        </w:r>
      </w:ins>
      <w:ins w:id="5" w:author="Samsung" w:date="2012-02-23T12:58:00Z">
        <w:r w:rsidRPr="00555C4B">
          <w:rPr>
            <w:rFonts w:ascii="Times New Roman" w:hAnsi="Times New Roman" w:cs="Times New Roman"/>
            <w:color w:val="000000"/>
            <w:sz w:val="24"/>
            <w:szCs w:val="24"/>
          </w:rPr>
          <w:t>«Лаг»</w:t>
        </w:r>
      </w:ins>
      <w:ins w:id="6" w:author="Samsung" w:date="2012-02-23T12:57:00Z">
        <w:r w:rsidRPr="00555C4B">
          <w:rPr>
            <w:rFonts w:ascii="Times New Roman" w:hAnsi="Times New Roman" w:cs="Times New Roman"/>
            <w:color w:val="000000"/>
            <w:sz w:val="24"/>
            <w:szCs w:val="24"/>
          </w:rPr>
          <w:t>)</w:t>
        </w:r>
      </w:ins>
      <w:ins w:id="7" w:author="Samsung" w:date="2012-02-23T21:41:00Z">
        <w:r w:rsidRPr="00555C4B">
          <w:rPr>
            <w:rFonts w:ascii="Times New Roman" w:hAnsi="Times New Roman" w:cs="Times New Roman"/>
            <w:color w:val="000000"/>
            <w:sz w:val="24"/>
            <w:szCs w:val="24"/>
          </w:rPr>
          <w:t>,</w:t>
        </w:r>
      </w:ins>
      <w:ins w:id="8" w:author="Samsung" w:date="2012-02-23T12:59:00Z">
        <w:r w:rsidRPr="00555C4B">
          <w:rPr>
            <w:rFonts w:ascii="Times New Roman" w:hAnsi="Times New Roman" w:cs="Times New Roman"/>
            <w:sz w:val="24"/>
            <w:szCs w:val="24"/>
          </w:rPr>
          <w:t xml:space="preserve"> </w:t>
        </w:r>
      </w:ins>
      <w:r w:rsidRPr="00555C4B">
        <w:rPr>
          <w:rFonts w:ascii="Times New Roman" w:hAnsi="Times New Roman" w:cs="Times New Roman"/>
          <w:sz w:val="24"/>
          <w:szCs w:val="24"/>
        </w:rPr>
        <w:t xml:space="preserve">построенные на отечественном </w:t>
      </w:r>
      <w:ins w:id="9" w:author="Samsung" w:date="2012-02-23T13:03:00Z">
        <w:r w:rsidRPr="00555C4B">
          <w:rPr>
            <w:rFonts w:ascii="Times New Roman" w:hAnsi="Times New Roman" w:cs="Times New Roman"/>
            <w:sz w:val="24"/>
            <w:szCs w:val="24"/>
          </w:rPr>
          <w:t>(</w:t>
        </w:r>
      </w:ins>
      <w:r w:rsidRPr="00555C4B">
        <w:rPr>
          <w:rFonts w:ascii="Times New Roman" w:hAnsi="Times New Roman" w:cs="Times New Roman"/>
          <w:sz w:val="24"/>
          <w:szCs w:val="24"/>
        </w:rPr>
        <w:t>Ижорском</w:t>
      </w:r>
      <w:ins w:id="10" w:author="Samsung" w:date="2012-02-23T13:03:00Z">
        <w:r w:rsidRPr="00555C4B">
          <w:rPr>
            <w:rFonts w:ascii="Times New Roman" w:hAnsi="Times New Roman" w:cs="Times New Roman"/>
            <w:sz w:val="24"/>
            <w:szCs w:val="24"/>
          </w:rPr>
          <w:t xml:space="preserve">) </w:t>
        </w:r>
      </w:ins>
      <w:r w:rsidRPr="00555C4B">
        <w:rPr>
          <w:rFonts w:ascii="Times New Roman" w:hAnsi="Times New Roman" w:cs="Times New Roman"/>
          <w:sz w:val="24"/>
          <w:szCs w:val="24"/>
        </w:rPr>
        <w:t>заводе ещё в 1863г, проработали до 20 века. Гидрометеорологическая часть Гидрографического управления своих судов не имела и проводила экспедиции на самых разных судах (в том числе и арендованных).</w:t>
      </w:r>
    </w:p>
    <w:p w:rsidR="00071768" w:rsidRPr="00555C4B" w:rsidRDefault="00071768"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p>
    <w:p w:rsidR="00F86019" w:rsidRPr="00555C4B" w:rsidRDefault="00071768" w:rsidP="00A13D8B">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 xml:space="preserve"> </w:t>
      </w:r>
      <w:r w:rsidR="000537BD" w:rsidRPr="00555C4B">
        <w:rPr>
          <w:rFonts w:ascii="Times New Roman" w:hAnsi="Times New Roman" w:cs="Times New Roman"/>
          <w:i/>
          <w:sz w:val="24"/>
          <w:szCs w:val="24"/>
        </w:rPr>
        <w:t>Г</w:t>
      </w:r>
      <w:r w:rsidR="00E42FE5" w:rsidRPr="00555C4B">
        <w:rPr>
          <w:rFonts w:ascii="Times New Roman" w:hAnsi="Times New Roman" w:cs="Times New Roman"/>
          <w:i/>
          <w:sz w:val="24"/>
          <w:szCs w:val="24"/>
        </w:rPr>
        <w:t>идрографическое судно «Секстан»</w:t>
      </w:r>
    </w:p>
    <w:p w:rsidR="000537BD" w:rsidRPr="00555C4B" w:rsidRDefault="000537BD" w:rsidP="00F350C0">
      <w:pPr>
        <w:pStyle w:val="PlainText"/>
        <w:jc w:val="both"/>
        <w:rPr>
          <w:rFonts w:ascii="Times New Roman" w:hAnsi="Times New Roman" w:cs="Times New Roman"/>
          <w:sz w:val="24"/>
          <w:szCs w:val="24"/>
        </w:rPr>
      </w:pPr>
    </w:p>
    <w:p w:rsidR="00C54F91"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До революции Гидрографическая служба Страны провела на всех морях России океанографические и гидрографические съёмки и на их основе подготовила детальные Лоции. П</w:t>
      </w:r>
      <w:r w:rsidR="009E7AB8" w:rsidRPr="00555C4B">
        <w:rPr>
          <w:rFonts w:ascii="Times New Roman" w:hAnsi="Times New Roman" w:cs="Times New Roman"/>
          <w:sz w:val="24"/>
          <w:szCs w:val="24"/>
        </w:rPr>
        <w:t>роведённые экспедиции</w:t>
      </w:r>
      <w:ins w:id="11" w:author="Samsung" w:date="2012-02-25T11:10:00Z">
        <w:r w:rsidRPr="00555C4B">
          <w:rPr>
            <w:rFonts w:ascii="Times New Roman" w:hAnsi="Times New Roman" w:cs="Times New Roman"/>
            <w:sz w:val="24"/>
            <w:szCs w:val="24"/>
          </w:rPr>
          <w:t xml:space="preserve"> </w:t>
        </w:r>
      </w:ins>
      <w:r w:rsidR="009E7AB8" w:rsidRPr="00555C4B">
        <w:rPr>
          <w:rFonts w:ascii="Times New Roman" w:hAnsi="Times New Roman" w:cs="Times New Roman"/>
          <w:sz w:val="24"/>
          <w:szCs w:val="24"/>
        </w:rPr>
        <w:t xml:space="preserve">позволили первому начальнику </w:t>
      </w:r>
      <w:r w:rsidRPr="00555C4B">
        <w:rPr>
          <w:rFonts w:ascii="Times New Roman" w:hAnsi="Times New Roman" w:cs="Times New Roman"/>
          <w:sz w:val="24"/>
          <w:szCs w:val="24"/>
        </w:rPr>
        <w:t xml:space="preserve">Гидрометеорологической части Гидрографического Управления </w:t>
      </w:r>
      <w:ins w:id="12" w:author="Samsung" w:date="2012-02-25T11:10:00Z">
        <w:r w:rsidRPr="00555C4B">
          <w:rPr>
            <w:rFonts w:ascii="Times New Roman" w:hAnsi="Times New Roman" w:cs="Times New Roman"/>
            <w:i/>
            <w:sz w:val="24"/>
            <w:szCs w:val="24"/>
          </w:rPr>
          <w:t>И.Б.Шпиндлеру</w:t>
        </w:r>
      </w:ins>
      <w:ins w:id="13" w:author="Samsung" w:date="2012-02-25T11:11:00Z">
        <w:r w:rsidRPr="00555C4B">
          <w:rPr>
            <w:rFonts w:ascii="Times New Roman" w:hAnsi="Times New Roman" w:cs="Times New Roman"/>
            <w:sz w:val="24"/>
            <w:szCs w:val="24"/>
          </w:rPr>
          <w:t xml:space="preserve"> </w:t>
        </w:r>
      </w:ins>
      <w:r w:rsidR="009E7AB8" w:rsidRPr="00555C4B">
        <w:rPr>
          <w:rFonts w:ascii="Times New Roman" w:hAnsi="Times New Roman" w:cs="Times New Roman"/>
          <w:sz w:val="24"/>
          <w:szCs w:val="24"/>
        </w:rPr>
        <w:t xml:space="preserve">обобщить результаты </w:t>
      </w:r>
      <w:r w:rsidRPr="00555C4B">
        <w:rPr>
          <w:rFonts w:ascii="Times New Roman" w:hAnsi="Times New Roman" w:cs="Times New Roman"/>
          <w:sz w:val="24"/>
          <w:szCs w:val="24"/>
        </w:rPr>
        <w:t xml:space="preserve">наблюдений </w:t>
      </w:r>
      <w:r w:rsidR="009E7AB8" w:rsidRPr="00555C4B">
        <w:rPr>
          <w:rFonts w:ascii="Times New Roman" w:hAnsi="Times New Roman" w:cs="Times New Roman"/>
          <w:sz w:val="24"/>
          <w:szCs w:val="24"/>
        </w:rPr>
        <w:t>в двухтомной</w:t>
      </w:r>
      <w:ins w:id="14" w:author="Samsung" w:date="2012-02-25T11:11:00Z">
        <w:r w:rsidRPr="00555C4B">
          <w:rPr>
            <w:rFonts w:ascii="Times New Roman" w:hAnsi="Times New Roman" w:cs="Times New Roman"/>
            <w:sz w:val="24"/>
            <w:szCs w:val="24"/>
          </w:rPr>
          <w:t xml:space="preserve"> </w:t>
        </w:r>
      </w:ins>
      <w:r w:rsidR="009E7AB8" w:rsidRPr="00555C4B">
        <w:rPr>
          <w:rFonts w:ascii="Times New Roman" w:hAnsi="Times New Roman" w:cs="Times New Roman"/>
          <w:sz w:val="24"/>
          <w:szCs w:val="24"/>
        </w:rPr>
        <w:t>«Гидрологии моря»</w:t>
      </w:r>
      <w:r w:rsidRPr="00555C4B">
        <w:rPr>
          <w:rFonts w:ascii="Times New Roman" w:hAnsi="Times New Roman" w:cs="Times New Roman"/>
          <w:sz w:val="24"/>
          <w:szCs w:val="24"/>
        </w:rPr>
        <w:t xml:space="preserve"> </w:t>
      </w:r>
      <w:r w:rsidR="009E7AB8" w:rsidRPr="00555C4B">
        <w:rPr>
          <w:rFonts w:ascii="Times New Roman" w:hAnsi="Times New Roman" w:cs="Times New Roman"/>
          <w:sz w:val="24"/>
          <w:szCs w:val="24"/>
        </w:rPr>
        <w:t>(1914)</w:t>
      </w:r>
      <w:r w:rsidR="00071768" w:rsidRPr="00555C4B">
        <w:rPr>
          <w:rFonts w:ascii="Times New Roman" w:hAnsi="Times New Roman" w:cs="Times New Roman"/>
          <w:sz w:val="24"/>
          <w:szCs w:val="24"/>
        </w:rPr>
        <w:t xml:space="preserve">- </w:t>
      </w:r>
      <w:r w:rsidR="00071768" w:rsidRPr="00555C4B">
        <w:rPr>
          <w:rFonts w:ascii="Times New Roman" w:hAnsi="Times New Roman" w:cs="Times New Roman"/>
          <w:sz w:val="24"/>
          <w:szCs w:val="24"/>
          <w:highlight w:val="yellow"/>
        </w:rPr>
        <w:t>рис.1-9</w:t>
      </w:r>
      <w:r w:rsidR="009E7AB8" w:rsidRPr="00555C4B">
        <w:rPr>
          <w:rFonts w:ascii="Times New Roman" w:hAnsi="Times New Roman" w:cs="Times New Roman"/>
          <w:sz w:val="24"/>
          <w:szCs w:val="24"/>
        </w:rPr>
        <w:t>, а второму начальнику</w:t>
      </w:r>
      <w:r w:rsidRPr="00555C4B">
        <w:rPr>
          <w:rFonts w:ascii="Times New Roman" w:hAnsi="Times New Roman" w:cs="Times New Roman"/>
          <w:sz w:val="24"/>
          <w:szCs w:val="24"/>
        </w:rPr>
        <w:t xml:space="preserve"> </w:t>
      </w:r>
      <w:ins w:id="15" w:author="Samsung" w:date="2012-02-25T11:11:00Z">
        <w:r w:rsidRPr="00555C4B">
          <w:rPr>
            <w:rFonts w:ascii="Times New Roman" w:hAnsi="Times New Roman" w:cs="Times New Roman"/>
            <w:sz w:val="24"/>
            <w:szCs w:val="24"/>
          </w:rPr>
          <w:t>(</w:t>
        </w:r>
      </w:ins>
      <w:ins w:id="16" w:author="Samsung" w:date="2012-02-25T11:12:00Z">
        <w:r w:rsidRPr="00555C4B">
          <w:rPr>
            <w:rFonts w:ascii="Times New Roman" w:hAnsi="Times New Roman" w:cs="Times New Roman"/>
            <w:sz w:val="24"/>
            <w:szCs w:val="24"/>
          </w:rPr>
          <w:t>Ю.М.Шокальскому</w:t>
        </w:r>
      </w:ins>
      <w:ins w:id="17" w:author="Samsung" w:date="2012-02-25T11:11:00Z">
        <w:r w:rsidRPr="00555C4B">
          <w:rPr>
            <w:rFonts w:ascii="Times New Roman" w:hAnsi="Times New Roman" w:cs="Times New Roman"/>
            <w:sz w:val="24"/>
            <w:szCs w:val="24"/>
          </w:rPr>
          <w:t>)</w:t>
        </w:r>
      </w:ins>
      <w:ins w:id="18" w:author="Samsung" w:date="2012-02-25T11:12:00Z">
        <w:r w:rsidRPr="00555C4B">
          <w:rPr>
            <w:rFonts w:ascii="Times New Roman" w:hAnsi="Times New Roman" w:cs="Times New Roman"/>
            <w:sz w:val="24"/>
            <w:szCs w:val="24"/>
          </w:rPr>
          <w:t xml:space="preserve">- </w:t>
        </w:r>
      </w:ins>
      <w:r w:rsidR="009E7AB8" w:rsidRPr="00555C4B">
        <w:rPr>
          <w:rFonts w:ascii="Times New Roman" w:hAnsi="Times New Roman" w:cs="Times New Roman"/>
          <w:sz w:val="24"/>
          <w:szCs w:val="24"/>
        </w:rPr>
        <w:t>в однотомной «Океанографии»</w:t>
      </w:r>
      <w:r w:rsidRPr="00555C4B">
        <w:rPr>
          <w:rFonts w:ascii="Times New Roman" w:hAnsi="Times New Roman" w:cs="Times New Roman"/>
          <w:sz w:val="24"/>
          <w:szCs w:val="24"/>
        </w:rPr>
        <w:t xml:space="preserve"> </w:t>
      </w:r>
      <w:r w:rsidR="009E7AB8" w:rsidRPr="00555C4B">
        <w:rPr>
          <w:rFonts w:ascii="Times New Roman" w:hAnsi="Times New Roman" w:cs="Times New Roman"/>
          <w:sz w:val="24"/>
          <w:szCs w:val="24"/>
        </w:rPr>
        <w:t>(1917)</w:t>
      </w:r>
      <w:r w:rsidR="00E42FE5" w:rsidRPr="00555C4B">
        <w:rPr>
          <w:rFonts w:ascii="Times New Roman" w:hAnsi="Times New Roman" w:cs="Times New Roman"/>
          <w:sz w:val="24"/>
          <w:szCs w:val="24"/>
        </w:rPr>
        <w:t>.</w:t>
      </w:r>
    </w:p>
    <w:p w:rsidR="00C54F91" w:rsidRPr="00555C4B" w:rsidRDefault="00C54F91" w:rsidP="00ED3BE9">
      <w:pPr>
        <w:pStyle w:val="PlainText"/>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С тех пор и идёт двойственное именование отрядов на исследовательских судах: то «гидрологический» (по И.Б.Шпиндлеру), то «океанографический» (по Ю.М. Шокальскому). Генерал-лейтенант Шокальский как-то уцелел после революции и его именем наз</w:t>
      </w:r>
      <w:r w:rsidR="00E42FE5" w:rsidRPr="00555C4B">
        <w:rPr>
          <w:rFonts w:ascii="Times New Roman" w:hAnsi="Times New Roman" w:cs="Times New Roman"/>
          <w:sz w:val="24"/>
          <w:szCs w:val="24"/>
        </w:rPr>
        <w:t>ы</w:t>
      </w:r>
      <w:r w:rsidRPr="00555C4B">
        <w:rPr>
          <w:rFonts w:ascii="Times New Roman" w:hAnsi="Times New Roman" w:cs="Times New Roman"/>
          <w:sz w:val="24"/>
          <w:szCs w:val="24"/>
        </w:rPr>
        <w:t>ва</w:t>
      </w:r>
      <w:r w:rsidR="00E42FE5" w:rsidRPr="00555C4B">
        <w:rPr>
          <w:rFonts w:ascii="Times New Roman" w:hAnsi="Times New Roman" w:cs="Times New Roman"/>
          <w:sz w:val="24"/>
          <w:szCs w:val="24"/>
        </w:rPr>
        <w:t>лись</w:t>
      </w:r>
      <w:r w:rsidRPr="00555C4B">
        <w:rPr>
          <w:rFonts w:ascii="Times New Roman" w:hAnsi="Times New Roman" w:cs="Times New Roman"/>
          <w:sz w:val="24"/>
          <w:szCs w:val="24"/>
        </w:rPr>
        <w:t xml:space="preserve"> </w:t>
      </w:r>
      <w:r w:rsidR="00E42FE5" w:rsidRPr="00555C4B">
        <w:rPr>
          <w:rFonts w:ascii="Times New Roman" w:hAnsi="Times New Roman" w:cs="Times New Roman"/>
          <w:sz w:val="24"/>
          <w:szCs w:val="24"/>
        </w:rPr>
        <w:t xml:space="preserve">исследовательские суда </w:t>
      </w:r>
      <w:r w:rsidRPr="00555C4B">
        <w:rPr>
          <w:rFonts w:ascii="Times New Roman" w:hAnsi="Times New Roman" w:cs="Times New Roman"/>
          <w:sz w:val="24"/>
          <w:szCs w:val="24"/>
        </w:rPr>
        <w:t>нескольк</w:t>
      </w:r>
      <w:r w:rsidR="00E42FE5" w:rsidRPr="00555C4B">
        <w:rPr>
          <w:rFonts w:ascii="Times New Roman" w:hAnsi="Times New Roman" w:cs="Times New Roman"/>
          <w:sz w:val="24"/>
          <w:szCs w:val="24"/>
        </w:rPr>
        <w:t>их поколений</w:t>
      </w:r>
      <w:r w:rsidRPr="00555C4B">
        <w:rPr>
          <w:rFonts w:ascii="Times New Roman" w:hAnsi="Times New Roman" w:cs="Times New Roman"/>
          <w:sz w:val="24"/>
          <w:szCs w:val="24"/>
        </w:rPr>
        <w:t>. А генерал-лейтенант Шпиндлер умер в голодном Петрограде в 1919г. И его имя с тех пор не носил даже катер.</w:t>
      </w:r>
    </w:p>
    <w:p w:rsidR="00A13D8B" w:rsidRPr="00555C4B" w:rsidRDefault="00A13D8B" w:rsidP="00A13D8B">
      <w:pPr>
        <w:pStyle w:val="PlainText"/>
        <w:jc w:val="center"/>
        <w:rPr>
          <w:rFonts w:ascii="Times New Roman" w:hAnsi="Times New Roman" w:cs="Times New Roman"/>
          <w:sz w:val="24"/>
          <w:szCs w:val="24"/>
        </w:rPr>
      </w:pPr>
    </w:p>
    <w:p w:rsidR="00A13D8B" w:rsidRPr="00555C4B" w:rsidRDefault="00A13D8B" w:rsidP="00F350C0">
      <w:pPr>
        <w:pStyle w:val="PlainText"/>
        <w:jc w:val="both"/>
        <w:rPr>
          <w:rFonts w:ascii="Times New Roman" w:hAnsi="Times New Roman" w:cs="Times New Roman"/>
          <w:sz w:val="24"/>
          <w:szCs w:val="24"/>
        </w:rPr>
      </w:pPr>
    </w:p>
    <w:p w:rsidR="00A13D8B" w:rsidRPr="00555C4B" w:rsidRDefault="00A13D8B" w:rsidP="00A13D8B">
      <w:pPr>
        <w:pStyle w:val="PlainText"/>
        <w:jc w:val="center"/>
        <w:rPr>
          <w:rFonts w:ascii="Times New Roman" w:hAnsi="Times New Roman" w:cs="Times New Roman"/>
          <w:sz w:val="24"/>
          <w:szCs w:val="24"/>
        </w:rPr>
      </w:pPr>
    </w:p>
    <w:p w:rsidR="00A13D8B" w:rsidRPr="00555C4B" w:rsidRDefault="00A13D8B" w:rsidP="00A13D8B">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Вторая р</w:t>
      </w:r>
      <w:r w:rsidR="00E42FE5" w:rsidRPr="00555C4B">
        <w:rPr>
          <w:rFonts w:ascii="Times New Roman" w:hAnsi="Times New Roman" w:cs="Times New Roman"/>
          <w:i/>
          <w:sz w:val="24"/>
          <w:szCs w:val="24"/>
        </w:rPr>
        <w:t>оссийская книга по океанографии</w:t>
      </w:r>
    </w:p>
    <w:p w:rsidR="00A13D8B" w:rsidRPr="00555C4B" w:rsidRDefault="00A13D8B" w:rsidP="00F350C0">
      <w:pPr>
        <w:pStyle w:val="PlainText"/>
        <w:jc w:val="both"/>
        <w:rPr>
          <w:rFonts w:ascii="Times New Roman" w:hAnsi="Times New Roman" w:cs="Times New Roman"/>
          <w:sz w:val="24"/>
          <w:szCs w:val="24"/>
        </w:rPr>
      </w:pPr>
    </w:p>
    <w:p w:rsidR="00E67CF3"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ins w:id="19" w:author="Samsung" w:date="2012-02-23T21:43:00Z">
        <w:r w:rsidRPr="00555C4B">
          <w:rPr>
            <w:rFonts w:ascii="Times New Roman" w:hAnsi="Times New Roman" w:cs="Times New Roman"/>
            <w:sz w:val="24"/>
            <w:szCs w:val="24"/>
          </w:rPr>
          <w:t xml:space="preserve"> </w:t>
        </w:r>
      </w:ins>
      <w:r w:rsidR="009E7AB8" w:rsidRPr="00555C4B">
        <w:rPr>
          <w:rFonts w:ascii="Times New Roman" w:hAnsi="Times New Roman" w:cs="Times New Roman"/>
          <w:sz w:val="24"/>
          <w:szCs w:val="24"/>
        </w:rPr>
        <w:t>Первые в мире</w:t>
      </w:r>
      <w:ins w:id="20" w:author="Samsung" w:date="2012-02-23T21:43:00Z">
        <w:r w:rsidRPr="00555C4B">
          <w:rPr>
            <w:rFonts w:ascii="Times New Roman" w:hAnsi="Times New Roman" w:cs="Times New Roman"/>
            <w:sz w:val="24"/>
            <w:szCs w:val="24"/>
          </w:rPr>
          <w:t xml:space="preserve"> </w:t>
        </w:r>
      </w:ins>
      <w:r w:rsidRPr="00555C4B">
        <w:rPr>
          <w:rFonts w:ascii="Times New Roman" w:hAnsi="Times New Roman" w:cs="Times New Roman"/>
          <w:sz w:val="24"/>
          <w:szCs w:val="24"/>
        </w:rPr>
        <w:t xml:space="preserve">специально построенные </w:t>
      </w:r>
      <w:r w:rsidR="009E7AB8" w:rsidRPr="00555C4B">
        <w:rPr>
          <w:rFonts w:ascii="Times New Roman" w:hAnsi="Times New Roman" w:cs="Times New Roman"/>
          <w:sz w:val="24"/>
          <w:szCs w:val="24"/>
        </w:rPr>
        <w:t xml:space="preserve">гидрографические суда ледового класса </w:t>
      </w:r>
      <w:ins w:id="21" w:author="Samsung" w:date="2012-02-23T21:43:00Z">
        <w:r w:rsidRPr="00555C4B">
          <w:rPr>
            <w:rFonts w:ascii="Times New Roman" w:hAnsi="Times New Roman" w:cs="Times New Roman"/>
            <w:sz w:val="24"/>
            <w:szCs w:val="24"/>
          </w:rPr>
          <w:t>(</w:t>
        </w:r>
      </w:ins>
      <w:ins w:id="22" w:author="Samsung" w:date="2012-02-23T21:44:00Z">
        <w:r w:rsidRPr="00555C4B">
          <w:rPr>
            <w:rFonts w:ascii="Times New Roman" w:hAnsi="Times New Roman" w:cs="Times New Roman"/>
            <w:sz w:val="24"/>
            <w:szCs w:val="24"/>
          </w:rPr>
          <w:t>«Таймыр»</w:t>
        </w:r>
      </w:ins>
      <w:r w:rsidR="00BD42D4" w:rsidRPr="00555C4B">
        <w:rPr>
          <w:rFonts w:ascii="Times New Roman" w:hAnsi="Times New Roman" w:cs="Times New Roman"/>
          <w:sz w:val="24"/>
          <w:szCs w:val="24"/>
        </w:rPr>
        <w:t xml:space="preserve"> и </w:t>
      </w:r>
      <w:ins w:id="23" w:author="Samsung" w:date="2012-02-23T21:44:00Z">
        <w:r w:rsidRPr="00555C4B">
          <w:rPr>
            <w:rFonts w:ascii="Times New Roman" w:hAnsi="Times New Roman" w:cs="Times New Roman"/>
            <w:sz w:val="24"/>
            <w:szCs w:val="24"/>
          </w:rPr>
          <w:t>«Вайгач»</w:t>
        </w:r>
      </w:ins>
      <w:ins w:id="24" w:author="Samsung" w:date="2012-02-23T21:43:00Z">
        <w:r w:rsidRPr="00555C4B">
          <w:rPr>
            <w:rFonts w:ascii="Times New Roman" w:hAnsi="Times New Roman" w:cs="Times New Roman"/>
            <w:sz w:val="24"/>
            <w:szCs w:val="24"/>
          </w:rPr>
          <w:t>)</w:t>
        </w:r>
      </w:ins>
      <w:r w:rsidR="00BD42D4"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совершили последние крупные географические открытия </w:t>
      </w:r>
      <w:r w:rsidR="000537BD" w:rsidRPr="00555C4B">
        <w:rPr>
          <w:rFonts w:ascii="Times New Roman" w:hAnsi="Times New Roman" w:cs="Times New Roman"/>
          <w:sz w:val="24"/>
          <w:szCs w:val="24"/>
        </w:rPr>
        <w:t>века</w:t>
      </w:r>
      <w:r w:rsidR="00071768" w:rsidRPr="00555C4B">
        <w:rPr>
          <w:rFonts w:ascii="Times New Roman" w:hAnsi="Times New Roman" w:cs="Times New Roman"/>
          <w:sz w:val="24"/>
          <w:szCs w:val="24"/>
        </w:rPr>
        <w:t>-</w:t>
      </w:r>
      <w:r w:rsidR="000537BD" w:rsidRPr="00555C4B">
        <w:rPr>
          <w:rFonts w:ascii="Times New Roman" w:hAnsi="Times New Roman" w:cs="Times New Roman"/>
          <w:sz w:val="24"/>
          <w:szCs w:val="24"/>
        </w:rPr>
        <w:t xml:space="preserve"> </w:t>
      </w:r>
      <w:r w:rsidRPr="00555C4B">
        <w:rPr>
          <w:rFonts w:ascii="Times New Roman" w:hAnsi="Times New Roman" w:cs="Times New Roman"/>
          <w:sz w:val="24"/>
          <w:szCs w:val="24"/>
        </w:rPr>
        <w:t>открыли острова Большевик, Комсомолец и Пионер</w:t>
      </w:r>
      <w:r w:rsidR="00071768" w:rsidRPr="00555C4B">
        <w:rPr>
          <w:rFonts w:ascii="Times New Roman" w:hAnsi="Times New Roman" w:cs="Times New Roman"/>
          <w:sz w:val="24"/>
          <w:szCs w:val="24"/>
        </w:rPr>
        <w:t xml:space="preserve"> (</w:t>
      </w:r>
      <w:r w:rsidRPr="00555C4B">
        <w:rPr>
          <w:rFonts w:ascii="Times New Roman" w:hAnsi="Times New Roman" w:cs="Times New Roman"/>
          <w:sz w:val="24"/>
          <w:szCs w:val="24"/>
        </w:rPr>
        <w:t>если называть их по современному Атласу</w:t>
      </w:r>
      <w:r w:rsidR="000537BD" w:rsidRPr="00555C4B">
        <w:rPr>
          <w:rFonts w:ascii="Times New Roman" w:hAnsi="Times New Roman" w:cs="Times New Roman"/>
          <w:sz w:val="24"/>
          <w:szCs w:val="24"/>
        </w:rPr>
        <w:t>, но</w:t>
      </w:r>
      <w:r w:rsidR="00BD42D4" w:rsidRPr="00555C4B">
        <w:rPr>
          <w:rFonts w:ascii="Times New Roman" w:hAnsi="Times New Roman" w:cs="Times New Roman"/>
          <w:sz w:val="24"/>
          <w:szCs w:val="24"/>
        </w:rPr>
        <w:t xml:space="preserve"> первооткрывателям эти слова были попросту неизвестны</w:t>
      </w:r>
      <w:r w:rsidRPr="00555C4B">
        <w:rPr>
          <w:rFonts w:ascii="Times New Roman" w:hAnsi="Times New Roman" w:cs="Times New Roman"/>
          <w:sz w:val="24"/>
          <w:szCs w:val="24"/>
        </w:rPr>
        <w:t>).</w:t>
      </w:r>
    </w:p>
    <w:p w:rsidR="00E67CF3"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Заметим, что эти гидрографические суда не удостоились даже упоминания в популярном романе «Два капитана» В.Каверина (где один из героев- авантюрист, плохо подготовивший </w:t>
      </w:r>
      <w:r w:rsidR="00071768" w:rsidRPr="00555C4B">
        <w:rPr>
          <w:rFonts w:ascii="Times New Roman" w:hAnsi="Times New Roman" w:cs="Times New Roman"/>
          <w:sz w:val="24"/>
          <w:szCs w:val="24"/>
        </w:rPr>
        <w:t xml:space="preserve">свою </w:t>
      </w:r>
      <w:r w:rsidRPr="00555C4B">
        <w:rPr>
          <w:rFonts w:ascii="Times New Roman" w:hAnsi="Times New Roman" w:cs="Times New Roman"/>
          <w:sz w:val="24"/>
          <w:szCs w:val="24"/>
        </w:rPr>
        <w:t xml:space="preserve">экспедицию). Анализ этой книги (и других «популярных» книг по теме) как и нескольких фильмов приведён в </w:t>
      </w:r>
      <w:r w:rsidR="00BD42D4" w:rsidRPr="00555C4B">
        <w:rPr>
          <w:rFonts w:ascii="Times New Roman" w:hAnsi="Times New Roman" w:cs="Times New Roman"/>
          <w:sz w:val="24"/>
          <w:szCs w:val="24"/>
        </w:rPr>
        <w:t>7</w:t>
      </w:r>
      <w:r w:rsidRPr="00555C4B">
        <w:rPr>
          <w:rFonts w:ascii="Times New Roman" w:hAnsi="Times New Roman" w:cs="Times New Roman"/>
          <w:sz w:val="24"/>
          <w:szCs w:val="24"/>
        </w:rPr>
        <w:t xml:space="preserve"> главе. Но интересны «Таймыр» и «Вайгач» не только открытиями. Эти гидрографические суда планомерно, в течение 5 лет, проводили изучение и навигационное обустройство восточной части Северного морского пути.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На Балтийском и Чёрном морях работало несколько специальных гидрографических судов. В начале 20 века гидрографические суда появились на Каспийском море и даже на Байкале. </w:t>
      </w:r>
      <w:r w:rsidR="009E7AB8" w:rsidRPr="00555C4B">
        <w:rPr>
          <w:rFonts w:ascii="Times New Roman" w:hAnsi="Times New Roman" w:cs="Times New Roman"/>
          <w:sz w:val="24"/>
          <w:szCs w:val="24"/>
        </w:rPr>
        <w:t>На</w:t>
      </w:r>
      <w:r w:rsidR="00177FA0" w:rsidRPr="00555C4B">
        <w:rPr>
          <w:rFonts w:ascii="Times New Roman" w:hAnsi="Times New Roman" w:cs="Times New Roman"/>
          <w:sz w:val="24"/>
          <w:szCs w:val="24"/>
        </w:rPr>
        <w:t xml:space="preserve"> </w:t>
      </w:r>
      <w:r w:rsidR="009E7AB8" w:rsidRPr="00555C4B">
        <w:rPr>
          <w:rFonts w:ascii="Times New Roman" w:hAnsi="Times New Roman" w:cs="Times New Roman"/>
          <w:sz w:val="24"/>
          <w:szCs w:val="24"/>
        </w:rPr>
        <w:t xml:space="preserve">Севере </w:t>
      </w:r>
      <w:ins w:id="25" w:author="Samsung" w:date="2012-02-25T12:14:00Z">
        <w:r w:rsidRPr="00555C4B">
          <w:rPr>
            <w:rFonts w:ascii="Times New Roman" w:hAnsi="Times New Roman" w:cs="Times New Roman"/>
            <w:sz w:val="24"/>
            <w:szCs w:val="24"/>
          </w:rPr>
          <w:t>(</w:t>
        </w:r>
      </w:ins>
      <w:r w:rsidR="009E7AB8" w:rsidRPr="00555C4B">
        <w:rPr>
          <w:rFonts w:ascii="Times New Roman" w:hAnsi="Times New Roman" w:cs="Times New Roman"/>
          <w:sz w:val="24"/>
          <w:szCs w:val="24"/>
        </w:rPr>
        <w:t>Архангельск и Мурманск</w:t>
      </w:r>
      <w:ins w:id="26" w:author="Samsung" w:date="2012-02-25T12:14:00Z">
        <w:r w:rsidRPr="00555C4B">
          <w:rPr>
            <w:rFonts w:ascii="Times New Roman" w:hAnsi="Times New Roman" w:cs="Times New Roman"/>
            <w:sz w:val="24"/>
            <w:szCs w:val="24"/>
          </w:rPr>
          <w:t>)</w:t>
        </w:r>
      </w:ins>
      <w:r w:rsidR="009E7AB8" w:rsidRPr="00555C4B">
        <w:rPr>
          <w:rFonts w:ascii="Times New Roman" w:hAnsi="Times New Roman" w:cs="Times New Roman"/>
          <w:sz w:val="24"/>
          <w:szCs w:val="24"/>
        </w:rPr>
        <w:t xml:space="preserve"> и на Востоке </w:t>
      </w:r>
      <w:ins w:id="27" w:author="Samsung" w:date="2012-02-25T12:14:00Z">
        <w:r w:rsidRPr="00555C4B">
          <w:rPr>
            <w:rFonts w:ascii="Times New Roman" w:hAnsi="Times New Roman" w:cs="Times New Roman"/>
            <w:sz w:val="24"/>
            <w:szCs w:val="24"/>
          </w:rPr>
          <w:t>(</w:t>
        </w:r>
      </w:ins>
      <w:r w:rsidR="00BD42D4" w:rsidRPr="00555C4B">
        <w:rPr>
          <w:rFonts w:ascii="Times New Roman" w:hAnsi="Times New Roman" w:cs="Times New Roman"/>
          <w:sz w:val="24"/>
          <w:szCs w:val="24"/>
        </w:rPr>
        <w:t>Владивосток</w:t>
      </w:r>
      <w:r w:rsidR="00177FA0" w:rsidRPr="00555C4B">
        <w:rPr>
          <w:rFonts w:ascii="Times New Roman" w:hAnsi="Times New Roman" w:cs="Times New Roman"/>
          <w:sz w:val="24"/>
          <w:szCs w:val="24"/>
        </w:rPr>
        <w:t>, Петропавловск</w:t>
      </w:r>
      <w:ins w:id="28" w:author="Samsung" w:date="2012-02-25T12:14:00Z">
        <w:r w:rsidRPr="00555C4B">
          <w:rPr>
            <w:rFonts w:ascii="Times New Roman" w:hAnsi="Times New Roman" w:cs="Times New Roman"/>
            <w:sz w:val="24"/>
            <w:szCs w:val="24"/>
          </w:rPr>
          <w:t>)</w:t>
        </w:r>
      </w:ins>
      <w:r w:rsidR="00177FA0" w:rsidRPr="00555C4B">
        <w:rPr>
          <w:rFonts w:ascii="Times New Roman" w:hAnsi="Times New Roman" w:cs="Times New Roman"/>
          <w:sz w:val="24"/>
          <w:szCs w:val="24"/>
        </w:rPr>
        <w:t xml:space="preserve"> специальных гидрографических судов не было</w:t>
      </w:r>
      <w:r w:rsidRPr="00555C4B">
        <w:rPr>
          <w:rFonts w:ascii="Times New Roman" w:hAnsi="Times New Roman" w:cs="Times New Roman"/>
          <w:sz w:val="24"/>
          <w:szCs w:val="24"/>
        </w:rPr>
        <w:t xml:space="preserve"> до 30-х годов 20 века</w:t>
      </w:r>
      <w:ins w:id="29" w:author="Samsung" w:date="2012-02-25T12:15:00Z">
        <w:r w:rsidRPr="00555C4B">
          <w:rPr>
            <w:rFonts w:ascii="Times New Roman" w:hAnsi="Times New Roman" w:cs="Times New Roman"/>
            <w:sz w:val="24"/>
            <w:szCs w:val="24"/>
          </w:rPr>
          <w:t>.</w:t>
        </w:r>
      </w:ins>
      <w:r w:rsidRPr="00555C4B">
        <w:rPr>
          <w:rFonts w:ascii="Times New Roman" w:hAnsi="Times New Roman" w:cs="Times New Roman"/>
          <w:sz w:val="24"/>
          <w:szCs w:val="24"/>
        </w:rPr>
        <w:t xml:space="preserve"> Большая работа по изучению и обустройству новых российских морских владений проводилась на приспособленных кораблях.</w:t>
      </w:r>
    </w:p>
    <w:p w:rsidR="00D52023" w:rsidRPr="00555C4B" w:rsidRDefault="00D52023"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Специальные гидрографические суда нуждались в специально обученных и тренированных специалистах. Российское океанографическое образование началось в Морской Академии. Для этого Ю.М.Шокальский многие годы закупал лучшие океанографические приборы, которые и составили уникальный кабинет океанографии. Лучшими отечественными океанографами до 1917г были морские офицеры, получившие в Академии соответствующее образование. </w:t>
      </w:r>
    </w:p>
    <w:p w:rsidR="00F350C0" w:rsidRPr="00555C4B" w:rsidRDefault="00F350C0" w:rsidP="00F350C0">
      <w:pPr>
        <w:pStyle w:val="PlainText"/>
        <w:jc w:val="both"/>
        <w:rPr>
          <w:rFonts w:ascii="Times New Roman" w:hAnsi="Times New Roman" w:cs="Times New Roman"/>
          <w:sz w:val="24"/>
          <w:szCs w:val="24"/>
        </w:rPr>
      </w:pPr>
    </w:p>
    <w:p w:rsidR="003C325E" w:rsidRPr="00555C4B" w:rsidRDefault="00F350C0" w:rsidP="00F350C0">
      <w:pPr>
        <w:pStyle w:val="PlainText"/>
        <w:numPr>
          <w:ins w:id="30" w:author="HP" w:date="2012-02-25T11:08:00Z"/>
        </w:numPr>
        <w:jc w:val="both"/>
        <w:rPr>
          <w:rFonts w:ascii="Times New Roman" w:hAnsi="Times New Roman" w:cs="Times New Roman"/>
          <w:sz w:val="24"/>
          <w:szCs w:val="24"/>
        </w:rPr>
      </w:pPr>
      <w:r w:rsidRPr="00555C4B">
        <w:rPr>
          <w:rFonts w:ascii="Times New Roman" w:hAnsi="Times New Roman" w:cs="Times New Roman"/>
          <w:sz w:val="24"/>
          <w:szCs w:val="24"/>
        </w:rPr>
        <w:t xml:space="preserve">   Морскими </w:t>
      </w:r>
      <w:r w:rsidRPr="00555C4B">
        <w:rPr>
          <w:rFonts w:ascii="Times New Roman" w:hAnsi="Times New Roman" w:cs="Times New Roman"/>
          <w:b/>
          <w:i/>
          <w:sz w:val="24"/>
          <w:szCs w:val="24"/>
        </w:rPr>
        <w:t>м</w:t>
      </w:r>
      <w:r w:rsidR="00177FA0" w:rsidRPr="00555C4B">
        <w:rPr>
          <w:rFonts w:ascii="Times New Roman" w:hAnsi="Times New Roman" w:cs="Times New Roman"/>
          <w:b/>
          <w:i/>
          <w:sz w:val="24"/>
          <w:szCs w:val="24"/>
        </w:rPr>
        <w:t>етеорологическими</w:t>
      </w:r>
      <w:r w:rsidRPr="00555C4B">
        <w:rPr>
          <w:rFonts w:ascii="Times New Roman" w:hAnsi="Times New Roman" w:cs="Times New Roman"/>
          <w:sz w:val="24"/>
          <w:szCs w:val="24"/>
        </w:rPr>
        <w:t xml:space="preserve"> наблюдениями занималась только Г</w:t>
      </w:r>
      <w:r w:rsidR="00177FA0" w:rsidRPr="00555C4B">
        <w:rPr>
          <w:rFonts w:ascii="Times New Roman" w:hAnsi="Times New Roman" w:cs="Times New Roman"/>
          <w:sz w:val="24"/>
          <w:szCs w:val="24"/>
        </w:rPr>
        <w:t>идрометеорологическая</w:t>
      </w:r>
      <w:r w:rsidRPr="00555C4B">
        <w:rPr>
          <w:rFonts w:ascii="Times New Roman" w:hAnsi="Times New Roman" w:cs="Times New Roman"/>
          <w:sz w:val="24"/>
          <w:szCs w:val="24"/>
        </w:rPr>
        <w:t xml:space="preserve"> ча</w:t>
      </w:r>
      <w:r w:rsidR="00177FA0" w:rsidRPr="00555C4B">
        <w:rPr>
          <w:rFonts w:ascii="Times New Roman" w:hAnsi="Times New Roman" w:cs="Times New Roman"/>
          <w:sz w:val="24"/>
          <w:szCs w:val="24"/>
        </w:rPr>
        <w:t>сть Гидрографического управления морского министерства</w:t>
      </w:r>
      <w:r w:rsidRPr="00555C4B">
        <w:rPr>
          <w:rFonts w:ascii="Times New Roman" w:hAnsi="Times New Roman" w:cs="Times New Roman"/>
          <w:sz w:val="24"/>
          <w:szCs w:val="24"/>
        </w:rPr>
        <w:t xml:space="preserve">. Она же создавала морские метеорологические станции. </w:t>
      </w:r>
    </w:p>
    <w:p w:rsidR="003C325E" w:rsidRPr="00555C4B" w:rsidRDefault="003C325E"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Главная физическая обсерватория Российской Академии наук наблюдения проводила только на суше. Метеорологическое агентство (Гидрометслужба) в Россие появилось только после революции (в 1921г).  Гидрометеорологическая часть Гидрографического управления морского министерства собственных судов и кораблей для наблюдений не имела. </w:t>
      </w:r>
    </w:p>
    <w:p w:rsidR="003C325E" w:rsidRPr="00555C4B" w:rsidRDefault="003C325E" w:rsidP="00F350C0">
      <w:pPr>
        <w:pStyle w:val="PlainText"/>
        <w:jc w:val="both"/>
        <w:rPr>
          <w:rFonts w:ascii="Times New Roman" w:hAnsi="Times New Roman" w:cs="Times New Roman"/>
          <w:sz w:val="24"/>
          <w:szCs w:val="24"/>
        </w:rPr>
      </w:pPr>
    </w:p>
    <w:p w:rsidR="0005417B" w:rsidRPr="00555C4B" w:rsidRDefault="00F350C0" w:rsidP="0005417B">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Pr="00555C4B">
        <w:rPr>
          <w:rFonts w:ascii="Times New Roman" w:hAnsi="Times New Roman" w:cs="Times New Roman"/>
          <w:b/>
          <w:i/>
          <w:sz w:val="24"/>
          <w:szCs w:val="24"/>
        </w:rPr>
        <w:t>У рыбаков</w:t>
      </w:r>
      <w:r w:rsidRPr="00555C4B">
        <w:rPr>
          <w:rFonts w:ascii="Times New Roman" w:hAnsi="Times New Roman" w:cs="Times New Roman"/>
          <w:sz w:val="24"/>
          <w:szCs w:val="24"/>
        </w:rPr>
        <w:t xml:space="preserve"> России до революции также не было своего Министерства. Правительство только распределяло промысловые участки и охраняло их. Бюрократическая надстройка, централизация и «выстраивание вертикали» начались только при советской власти. Но и без такой бюрократической структуры Правительство заботилось о рыбаках лучше, чем - со структурой- в наше время. Когда в 1894г шторм погубил десятки северных рыбаков (поморов), а традиционная треска исчезла, Правительство не только оказало помощь семьям, но и организовало изучение новых объектов промысла, среды их обитания (Алексеев, Никаноров, Пономаренко, 1994).  Для этого был организован специальный комитет, собраны деньги и заказано первое невоенное исследовательское судно («Андрей Первозванный»). Построено судно было за границей (</w:t>
      </w:r>
      <w:r w:rsidR="0005417B" w:rsidRPr="00555C4B">
        <w:rPr>
          <w:rFonts w:ascii="Times New Roman" w:hAnsi="Times New Roman" w:cs="Times New Roman"/>
          <w:sz w:val="24"/>
          <w:szCs w:val="24"/>
        </w:rPr>
        <w:t xml:space="preserve">немецкая </w:t>
      </w:r>
      <w:r w:rsidRPr="00555C4B">
        <w:rPr>
          <w:rFonts w:ascii="Times New Roman" w:hAnsi="Times New Roman" w:cs="Times New Roman"/>
          <w:sz w:val="24"/>
          <w:szCs w:val="24"/>
        </w:rPr>
        <w:t xml:space="preserve">верфь Бремер-Вулкан) в 1899г. </w:t>
      </w:r>
      <w:r w:rsidR="0005417B" w:rsidRPr="00555C4B">
        <w:rPr>
          <w:rFonts w:ascii="Times New Roman" w:hAnsi="Times New Roman" w:cs="Times New Roman"/>
          <w:sz w:val="24"/>
          <w:szCs w:val="24"/>
        </w:rPr>
        <w:t xml:space="preserve">При небольших размерах (46х7.9м) судно имело 2 лаборатории. Паровой двигатель позволял и без парусов идти со скоростью 8 узлов.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Портом приписки </w:t>
      </w:r>
      <w:r w:rsidR="0005417B" w:rsidRPr="00555C4B">
        <w:rPr>
          <w:rFonts w:ascii="Times New Roman" w:hAnsi="Times New Roman" w:cs="Times New Roman"/>
          <w:sz w:val="24"/>
          <w:szCs w:val="24"/>
        </w:rPr>
        <w:t xml:space="preserve">судна </w:t>
      </w:r>
      <w:r w:rsidRPr="00555C4B">
        <w:rPr>
          <w:rFonts w:ascii="Times New Roman" w:hAnsi="Times New Roman" w:cs="Times New Roman"/>
          <w:sz w:val="24"/>
          <w:szCs w:val="24"/>
        </w:rPr>
        <w:t>стал Архангельск (в советское время- Мурманск). К сожалению, после выполнения поставленных задач Комитет был распущен (1909г), а судно- передано в Морское министерство</w:t>
      </w:r>
      <w:r w:rsidR="00177FA0"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(1908г). Там шхуна была классифицирована в гидрографическое судно и переименована. </w:t>
      </w:r>
    </w:p>
    <w:p w:rsidR="0005417B" w:rsidRPr="00555C4B" w:rsidRDefault="0005417B" w:rsidP="0005417B">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Судьба первого отечественного нис была такой же печальной, как и у первого в мире ледокола: в 1954 оно было передано под отопитель (ОТ-12), а в 1959г -</w:t>
      </w:r>
      <w:r w:rsidR="00177FA0" w:rsidRPr="00555C4B">
        <w:rPr>
          <w:rFonts w:ascii="Times New Roman" w:hAnsi="Times New Roman" w:cs="Times New Roman"/>
          <w:sz w:val="24"/>
          <w:szCs w:val="24"/>
        </w:rPr>
        <w:t xml:space="preserve"> </w:t>
      </w:r>
      <w:r w:rsidRPr="00555C4B">
        <w:rPr>
          <w:rFonts w:ascii="Times New Roman" w:hAnsi="Times New Roman" w:cs="Times New Roman"/>
          <w:sz w:val="24"/>
          <w:szCs w:val="24"/>
        </w:rPr>
        <w:t>разобрано на дрова (дров на Северном флоте не хватало).</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Кроме государственных служб и агентств первые шаги в систематическом изучении морей в конце 19 века сделали и </w:t>
      </w:r>
      <w:r w:rsidRPr="00555C4B">
        <w:rPr>
          <w:rFonts w:ascii="Times New Roman" w:hAnsi="Times New Roman" w:cs="Times New Roman"/>
          <w:i/>
          <w:sz w:val="24"/>
          <w:szCs w:val="24"/>
        </w:rPr>
        <w:t>негосударственные организации</w:t>
      </w:r>
      <w:r w:rsidR="00F6446E" w:rsidRPr="00555C4B">
        <w:rPr>
          <w:rFonts w:ascii="Times New Roman" w:hAnsi="Times New Roman" w:cs="Times New Roman"/>
          <w:i/>
          <w:sz w:val="24"/>
          <w:szCs w:val="24"/>
        </w:rPr>
        <w:t>:</w:t>
      </w:r>
      <w:r w:rsidRPr="00555C4B">
        <w:rPr>
          <w:rFonts w:ascii="Times New Roman" w:hAnsi="Times New Roman" w:cs="Times New Roman"/>
          <w:sz w:val="24"/>
          <w:szCs w:val="24"/>
        </w:rPr>
        <w:t xml:space="preserve"> лаборатории и музеи обществ, университетов</w:t>
      </w:r>
      <w:r w:rsidR="000D70FE" w:rsidRPr="00555C4B">
        <w:rPr>
          <w:rFonts w:ascii="Times New Roman" w:hAnsi="Times New Roman" w:cs="Times New Roman"/>
          <w:sz w:val="24"/>
          <w:szCs w:val="24"/>
        </w:rPr>
        <w:t xml:space="preserve"> и </w:t>
      </w:r>
      <w:r w:rsidR="00F6446E" w:rsidRPr="00555C4B">
        <w:rPr>
          <w:rFonts w:ascii="Times New Roman" w:hAnsi="Times New Roman" w:cs="Times New Roman"/>
          <w:sz w:val="24"/>
          <w:szCs w:val="24"/>
        </w:rPr>
        <w:t>частных ВУЗов</w:t>
      </w:r>
      <w:r w:rsidRPr="00555C4B">
        <w:rPr>
          <w:rFonts w:ascii="Times New Roman" w:hAnsi="Times New Roman" w:cs="Times New Roman"/>
          <w:sz w:val="24"/>
          <w:szCs w:val="24"/>
        </w:rPr>
        <w:t xml:space="preserve">. По сравнению с государственными, эти лаборатории (или отдельные станции) были малобюджетными и малолюдными. Вначале учёные только собирали образцы флоры и фауны для коллекций, затем- стали брать пробы воды и грунта, измерять температуру воды и её плотность. Вначале свою работу они проводили  недалеко от берега на небольших ботиках, затем районы работ продвигались всё дальше от берега, а парусные ботики сменили парусно-моторные суда большего водоизмещения.  </w:t>
      </w:r>
    </w:p>
    <w:p w:rsidR="00071768" w:rsidRPr="00555C4B" w:rsidRDefault="00071768"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В России первые прибрежные лаборатории/станции появились с небольшим отставанием против других европейских стран (первая морская биостанция- во французском Конкарно- создана в 1860</w:t>
      </w:r>
      <w:r w:rsidR="00177FA0" w:rsidRPr="00555C4B">
        <w:rPr>
          <w:rFonts w:ascii="Times New Roman" w:hAnsi="Times New Roman" w:cs="Times New Roman"/>
          <w:sz w:val="24"/>
          <w:szCs w:val="24"/>
        </w:rPr>
        <w:t>г</w:t>
      </w:r>
      <w:r w:rsidRPr="00555C4B">
        <w:rPr>
          <w:rFonts w:ascii="Times New Roman" w:hAnsi="Times New Roman" w:cs="Times New Roman"/>
          <w:sz w:val="24"/>
          <w:szCs w:val="24"/>
        </w:rPr>
        <w:t>), но, в отличие от иностранных, русские станции неоднократно закрывались и переформировывались. Первой в  России морской биостанцией была (1882-1889</w:t>
      </w:r>
      <w:r w:rsidR="00177FA0" w:rsidRPr="00555C4B">
        <w:rPr>
          <w:rFonts w:ascii="Times New Roman" w:hAnsi="Times New Roman" w:cs="Times New Roman"/>
          <w:sz w:val="24"/>
          <w:szCs w:val="24"/>
        </w:rPr>
        <w:t>гг</w:t>
      </w:r>
      <w:r w:rsidRPr="00555C4B">
        <w:rPr>
          <w:rFonts w:ascii="Times New Roman" w:hAnsi="Times New Roman" w:cs="Times New Roman"/>
          <w:sz w:val="24"/>
          <w:szCs w:val="24"/>
        </w:rPr>
        <w:t xml:space="preserve">) небольшая лаборатория при Соловецком монастыре (штат- 1 лаборант от СПб общества естествоиспытателей). Нужно пояснить, что Лаборант того времени- это был самостоятельный исследователь. Лаборантом на той станции был и будущий создатель ТОНС К.М.Дерюгин. Вскоре лаборатория была закрыта -перенесена в Александровск. Строительство станции на новом месте потребовало значительных затрат и времени. Поэтому работа учёных на станции возобновилась лишь через много лет. </w:t>
      </w:r>
    </w:p>
    <w:p w:rsidR="00071768" w:rsidRPr="00555C4B" w:rsidRDefault="00071768"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Вторая (после Соловецкой) станция была создана в Севастополе (1871г), но здание её было построено только в 1897г, (после передачи станции в РАН).  На Севастопольской станции сборы морских проб проводились на 6-тонном парусно-моторном ботике «Александр Ковалевский» (11х3.2м). Судя по тому, что в 1925-1935 произведённые им данные отнесены (Михайлов и др., 1998) к ГУНИО,  после револю</w:t>
      </w:r>
      <w:r w:rsidR="00162235" w:rsidRPr="00555C4B">
        <w:rPr>
          <w:rFonts w:ascii="Times New Roman" w:hAnsi="Times New Roman" w:cs="Times New Roman"/>
          <w:sz w:val="24"/>
          <w:szCs w:val="24"/>
        </w:rPr>
        <w:t>ции этот ботик менял хозяина.</w:t>
      </w:r>
    </w:p>
    <w:p w:rsidR="00162235" w:rsidRPr="00555C4B" w:rsidRDefault="00162235"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Постоянный штат первых станций был предельно мал (по два лаборанта), но летом их состав многократно увеличивался за счёт гостей. Но больше всего гостей было на Вилла-Франкской станции. Эту станцию (у которой была собственная яхта) под Ниццей содержало (с 1884 по 1914) русское правительство. </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В Александровске на Мурмане (с 1934- Полярный) станция работала с 1904г (переводом из Соловков) до 1933г. На этой (Александровской) станции  гидробиологи работали вначале (с 1903г) на парусном ботике «Орка» (8.5х2.5м), а затем (с 1908г)- на специально построенной шхуне «Александр Ковалевский» (как видно, и тогда именной лист был ограничен) вдвое большего размера- 21.3х5.2м.</w:t>
      </w:r>
      <w:r w:rsidR="00CC7C7E" w:rsidRPr="00555C4B">
        <w:rPr>
          <w:rFonts w:ascii="Times New Roman" w:hAnsi="Times New Roman" w:cs="Times New Roman"/>
          <w:sz w:val="24"/>
          <w:szCs w:val="24"/>
        </w:rPr>
        <w:t xml:space="preserve"> </w:t>
      </w:r>
    </w:p>
    <w:p w:rsidR="00CC7C7E" w:rsidRPr="00555C4B" w:rsidRDefault="00CC7C7E" w:rsidP="00B40FF8">
      <w:pPr>
        <w:pStyle w:val="PlainText"/>
        <w:jc w:val="center"/>
        <w:rPr>
          <w:rFonts w:ascii="Times New Roman" w:hAnsi="Times New Roman" w:cs="Times New Roman"/>
          <w:sz w:val="24"/>
          <w:szCs w:val="24"/>
        </w:rPr>
      </w:pPr>
    </w:p>
    <w:p w:rsidR="00B11203" w:rsidRPr="00555C4B" w:rsidRDefault="00CC7C7E" w:rsidP="00CC7C7E">
      <w:pPr>
        <w:pStyle w:val="PlainText"/>
        <w:jc w:val="both"/>
        <w:rPr>
          <w:rFonts w:ascii="Times New Roman" w:hAnsi="Times New Roman" w:cs="Times New Roman"/>
          <w:b/>
          <w:sz w:val="24"/>
          <w:szCs w:val="24"/>
        </w:rPr>
      </w:pPr>
      <w:r w:rsidRPr="00555C4B">
        <w:rPr>
          <w:rFonts w:ascii="Times New Roman" w:hAnsi="Times New Roman" w:cs="Times New Roman"/>
          <w:b/>
          <w:sz w:val="24"/>
          <w:szCs w:val="24"/>
        </w:rPr>
        <w:t xml:space="preserve">1.4. </w:t>
      </w:r>
      <w:r w:rsidR="00B11203" w:rsidRPr="00555C4B">
        <w:rPr>
          <w:rFonts w:ascii="Times New Roman" w:hAnsi="Times New Roman" w:cs="Times New Roman"/>
          <w:b/>
          <w:sz w:val="24"/>
          <w:szCs w:val="24"/>
        </w:rPr>
        <w:t xml:space="preserve">СОВЕТСКИЕ ИССЛЕДОВАТЕЛЬСКИЕ СУДА ОТ </w:t>
      </w:r>
      <w:r w:rsidR="00D7006F" w:rsidRPr="00555C4B">
        <w:rPr>
          <w:rFonts w:ascii="Times New Roman" w:hAnsi="Times New Roman" w:cs="Times New Roman"/>
          <w:b/>
          <w:sz w:val="24"/>
          <w:szCs w:val="24"/>
        </w:rPr>
        <w:t>1917</w:t>
      </w:r>
      <w:r w:rsidR="00B11203" w:rsidRPr="00555C4B">
        <w:rPr>
          <w:rFonts w:ascii="Times New Roman" w:hAnsi="Times New Roman" w:cs="Times New Roman"/>
          <w:b/>
          <w:sz w:val="24"/>
          <w:szCs w:val="24"/>
        </w:rPr>
        <w:t xml:space="preserve"> ДО 1945 ГОДА</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Два государственных переворота в 1917г прервали  развитие морской науки в России и обусловили её техническое отставание. Вся </w:t>
      </w:r>
      <w:r w:rsidR="00CC7C7E" w:rsidRPr="00555C4B">
        <w:rPr>
          <w:rFonts w:ascii="Times New Roman" w:hAnsi="Times New Roman" w:cs="Times New Roman"/>
          <w:sz w:val="24"/>
          <w:szCs w:val="24"/>
        </w:rPr>
        <w:t>работавшая</w:t>
      </w:r>
      <w:r w:rsidRPr="00555C4B">
        <w:rPr>
          <w:rFonts w:ascii="Times New Roman" w:hAnsi="Times New Roman" w:cs="Times New Roman"/>
          <w:sz w:val="24"/>
          <w:szCs w:val="24"/>
        </w:rPr>
        <w:t xml:space="preserve"> структура исследований морей была разрушена. Большинство гидрографических судов исчезло. Но самые разрушительные последствия дало преследование русских специалистов- новая власть развязала террор по отношению к «бывшим» классам (а большинство учёных и морских гидрографов были русскими дворянами).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Карты и приборы Гидрографического управления, заблаговременно вывезенные из столицы в Ярославль, были разграблены и сожжены карателями (см.Записки по гидрографии, 1918). Это было месть городу за убийство зарвавшегося комиссара (того похоронили в центре СПб и переименовали русскую церковь в Собор имени Нахимсона). А исторические коллекции карт были утрачены навсегда</w:t>
      </w:r>
      <w:r w:rsidR="003B184A"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Систематическое истребление морских офицеров заметно и по известным океанографам. Прервалась цепочка, по которой могли бы передаваться знания. Участники работ на «Вайгаче» и «Таймыре» Б.А.Вилькицкий (начальник 4-летней экспедиции) и А.В.Колчак (командир «Вайгача») эмигрировали. Александр Васильевич вернулся защищать Родину, а Борис Андреевич стал развивать гидрографию Конго (его могила торжественно перенесена в РФ). Жена и сын Колчака, жена и сын С.О.Макарова бежали от антирусской власти. Оставшиеся в РСФСР дети первого дальневосточного океанографа и первого синоптика России Э.В.Майделя- морские офицеры- были замучены. </w:t>
      </w:r>
      <w:r w:rsidR="00BD199D" w:rsidRPr="00555C4B">
        <w:rPr>
          <w:rFonts w:ascii="Times New Roman" w:hAnsi="Times New Roman" w:cs="Times New Roman"/>
          <w:sz w:val="24"/>
          <w:szCs w:val="24"/>
        </w:rPr>
        <w:t>Автор книги</w:t>
      </w:r>
      <w:r w:rsidRPr="00555C4B">
        <w:rPr>
          <w:rFonts w:ascii="Times New Roman" w:hAnsi="Times New Roman" w:cs="Times New Roman"/>
          <w:sz w:val="24"/>
          <w:szCs w:val="24"/>
        </w:rPr>
        <w:t xml:space="preserve"> «Морские воды и льды» Н.Н.Зубов пять лет (1924-1928гг) провёл в ссылке на Урале и год (1930)- в московской тюрьме. </w:t>
      </w:r>
      <w:r w:rsidR="00BD199D" w:rsidRPr="00555C4B">
        <w:rPr>
          <w:rFonts w:ascii="Times New Roman" w:hAnsi="Times New Roman" w:cs="Times New Roman"/>
          <w:sz w:val="24"/>
          <w:szCs w:val="24"/>
        </w:rPr>
        <w:t>Автор книги «Морские течения» (з</w:t>
      </w:r>
      <w:r w:rsidRPr="00555C4B">
        <w:rPr>
          <w:rFonts w:ascii="Times New Roman" w:hAnsi="Times New Roman" w:cs="Times New Roman"/>
          <w:sz w:val="24"/>
          <w:szCs w:val="24"/>
        </w:rPr>
        <w:t>аместитель начальника Гидрографического управления Главсевморпути</w:t>
      </w:r>
      <w:r w:rsidR="00BD199D" w:rsidRPr="00555C4B">
        <w:rPr>
          <w:rFonts w:ascii="Times New Roman" w:hAnsi="Times New Roman" w:cs="Times New Roman"/>
          <w:sz w:val="24"/>
          <w:szCs w:val="24"/>
        </w:rPr>
        <w:t>)</w:t>
      </w:r>
      <w:r w:rsidRPr="00555C4B">
        <w:rPr>
          <w:rFonts w:ascii="Times New Roman" w:hAnsi="Times New Roman" w:cs="Times New Roman"/>
          <w:sz w:val="24"/>
          <w:szCs w:val="24"/>
        </w:rPr>
        <w:t xml:space="preserve"> Николай Иванович Евгенов</w:t>
      </w:r>
      <w:r w:rsidRPr="00555C4B">
        <w:rPr>
          <w:rFonts w:ascii="Times New Roman" w:hAnsi="Times New Roman" w:cs="Times New Roman"/>
          <w:b/>
          <w:sz w:val="24"/>
          <w:szCs w:val="24"/>
        </w:rPr>
        <w:t xml:space="preserve"> </w:t>
      </w:r>
      <w:r w:rsidRPr="00555C4B">
        <w:rPr>
          <w:rFonts w:ascii="Times New Roman" w:hAnsi="Times New Roman" w:cs="Times New Roman"/>
          <w:sz w:val="24"/>
          <w:szCs w:val="24"/>
        </w:rPr>
        <w:t>8 лет (1938-1946) провёл в лагере. П.К.Хмызников (гидролог «Челюскина», автор идеи станции</w:t>
      </w:r>
      <w:r w:rsidR="002169D7" w:rsidRPr="00555C4B">
        <w:rPr>
          <w:rFonts w:ascii="Times New Roman" w:hAnsi="Times New Roman" w:cs="Times New Roman"/>
          <w:sz w:val="24"/>
          <w:szCs w:val="24"/>
        </w:rPr>
        <w:t xml:space="preserve"> на льду</w:t>
      </w:r>
      <w:r w:rsidRPr="00555C4B">
        <w:rPr>
          <w:rFonts w:ascii="Times New Roman" w:hAnsi="Times New Roman" w:cs="Times New Roman"/>
          <w:sz w:val="24"/>
          <w:szCs w:val="24"/>
        </w:rPr>
        <w:t xml:space="preserve">), Т.И.Антуфьев (капитан нис «Николай Книпович»), В.В.Голицын (океанограф «Персея») умерли в лагере.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Непонятно</w:t>
      </w:r>
      <w:r w:rsidR="003B184A" w:rsidRPr="00555C4B">
        <w:rPr>
          <w:rFonts w:ascii="Times New Roman" w:hAnsi="Times New Roman" w:cs="Times New Roman"/>
          <w:sz w:val="24"/>
          <w:szCs w:val="24"/>
        </w:rPr>
        <w:t>,</w:t>
      </w:r>
      <w:r w:rsidRPr="00555C4B">
        <w:rPr>
          <w:rFonts w:ascii="Times New Roman" w:hAnsi="Times New Roman" w:cs="Times New Roman"/>
          <w:sz w:val="24"/>
          <w:szCs w:val="24"/>
        </w:rPr>
        <w:t xml:space="preserve"> почему уцелел </w:t>
      </w:r>
      <w:r w:rsidR="003B184A" w:rsidRPr="00555C4B">
        <w:rPr>
          <w:rFonts w:ascii="Times New Roman" w:hAnsi="Times New Roman" w:cs="Times New Roman"/>
          <w:sz w:val="24"/>
          <w:szCs w:val="24"/>
        </w:rPr>
        <w:t xml:space="preserve">генерал </w:t>
      </w:r>
      <w:r w:rsidRPr="00555C4B">
        <w:rPr>
          <w:rFonts w:ascii="Times New Roman" w:hAnsi="Times New Roman" w:cs="Times New Roman"/>
          <w:sz w:val="24"/>
          <w:szCs w:val="24"/>
        </w:rPr>
        <w:t>Шокальский (и даже продолжал какое-то время преподавать в Николаевской морской академии). И это при том, что 8 профессоров (из 12) в 1921г были выброшены из академии (из-за неправильных веры, происхождения и убеждений), а затем- репрессированы. Юлия Михайловича «вычистили» только в 1930г.  Заметим, что после смерти Ю.М.Шокальского (1940) его уникальный Океанографический кабинет, который он собирал много лет, был списан, а планируемое к изданию  собрание его сочинений света не увидело.</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История развития экспедиционного флота </w:t>
      </w:r>
      <w:r w:rsidR="00403B8C" w:rsidRPr="00555C4B">
        <w:rPr>
          <w:rFonts w:ascii="Times New Roman" w:hAnsi="Times New Roman" w:cs="Times New Roman"/>
          <w:sz w:val="24"/>
          <w:szCs w:val="24"/>
        </w:rPr>
        <w:t xml:space="preserve">СССР </w:t>
      </w:r>
      <w:r w:rsidRPr="00555C4B">
        <w:rPr>
          <w:rFonts w:ascii="Times New Roman" w:hAnsi="Times New Roman" w:cs="Times New Roman"/>
          <w:sz w:val="24"/>
          <w:szCs w:val="24"/>
        </w:rPr>
        <w:t>(Дерюгин, 1968) полна умолчаний</w:t>
      </w:r>
      <w:r w:rsidR="003B184A" w:rsidRPr="00555C4B">
        <w:rPr>
          <w:rFonts w:ascii="Times New Roman" w:hAnsi="Times New Roman" w:cs="Times New Roman"/>
          <w:sz w:val="24"/>
          <w:szCs w:val="24"/>
        </w:rPr>
        <w:t xml:space="preserve"> и пропусков</w:t>
      </w:r>
      <w:r w:rsidRPr="00555C4B">
        <w:rPr>
          <w:rFonts w:ascii="Times New Roman" w:hAnsi="Times New Roman" w:cs="Times New Roman"/>
          <w:sz w:val="24"/>
          <w:szCs w:val="24"/>
        </w:rPr>
        <w:t xml:space="preserve">. </w:t>
      </w:r>
      <w:r w:rsidR="00403B8C" w:rsidRPr="00555C4B">
        <w:rPr>
          <w:rFonts w:ascii="Times New Roman" w:hAnsi="Times New Roman" w:cs="Times New Roman"/>
          <w:sz w:val="24"/>
          <w:szCs w:val="24"/>
        </w:rPr>
        <w:t>М</w:t>
      </w:r>
      <w:r w:rsidR="003B184A" w:rsidRPr="00555C4B">
        <w:rPr>
          <w:rFonts w:ascii="Times New Roman" w:hAnsi="Times New Roman" w:cs="Times New Roman"/>
          <w:sz w:val="24"/>
          <w:szCs w:val="24"/>
        </w:rPr>
        <w:t xml:space="preserve">ногих </w:t>
      </w:r>
      <w:r w:rsidR="00403B8C" w:rsidRPr="00555C4B">
        <w:rPr>
          <w:rFonts w:ascii="Times New Roman" w:hAnsi="Times New Roman" w:cs="Times New Roman"/>
          <w:sz w:val="24"/>
          <w:szCs w:val="24"/>
        </w:rPr>
        <w:t>св</w:t>
      </w:r>
      <w:r w:rsidRPr="00555C4B">
        <w:rPr>
          <w:rFonts w:ascii="Times New Roman" w:hAnsi="Times New Roman" w:cs="Times New Roman"/>
          <w:sz w:val="24"/>
          <w:szCs w:val="24"/>
        </w:rPr>
        <w:t>едений (</w:t>
      </w:r>
      <w:r w:rsidR="00403B8C" w:rsidRPr="00555C4B">
        <w:rPr>
          <w:rFonts w:ascii="Times New Roman" w:hAnsi="Times New Roman" w:cs="Times New Roman"/>
          <w:sz w:val="24"/>
          <w:szCs w:val="24"/>
        </w:rPr>
        <w:t xml:space="preserve">названия, </w:t>
      </w:r>
      <w:r w:rsidRPr="00555C4B">
        <w:rPr>
          <w:rFonts w:ascii="Times New Roman" w:hAnsi="Times New Roman" w:cs="Times New Roman"/>
          <w:sz w:val="24"/>
          <w:szCs w:val="24"/>
        </w:rPr>
        <w:t xml:space="preserve">водоизмещение и время списания) </w:t>
      </w:r>
      <w:r w:rsidR="000D70FE" w:rsidRPr="00555C4B">
        <w:rPr>
          <w:rFonts w:ascii="Times New Roman" w:hAnsi="Times New Roman" w:cs="Times New Roman"/>
          <w:sz w:val="24"/>
          <w:szCs w:val="24"/>
        </w:rPr>
        <w:t xml:space="preserve">уже </w:t>
      </w:r>
      <w:r w:rsidRPr="00555C4B">
        <w:rPr>
          <w:rFonts w:ascii="Times New Roman" w:hAnsi="Times New Roman" w:cs="Times New Roman"/>
          <w:sz w:val="24"/>
          <w:szCs w:val="24"/>
        </w:rPr>
        <w:t>не</w:t>
      </w:r>
      <w:r w:rsidR="000D70FE" w:rsidRPr="00555C4B">
        <w:rPr>
          <w:rFonts w:ascii="Times New Roman" w:hAnsi="Times New Roman" w:cs="Times New Roman"/>
          <w:sz w:val="24"/>
          <w:szCs w:val="24"/>
        </w:rPr>
        <w:t>льзя</w:t>
      </w:r>
      <w:r w:rsidRPr="00555C4B">
        <w:rPr>
          <w:rFonts w:ascii="Times New Roman" w:hAnsi="Times New Roman" w:cs="Times New Roman"/>
          <w:sz w:val="24"/>
          <w:szCs w:val="24"/>
        </w:rPr>
        <w:t xml:space="preserve"> найти</w:t>
      </w:r>
      <w:r w:rsidR="003B184A" w:rsidRPr="00555C4B">
        <w:rPr>
          <w:rFonts w:ascii="Times New Roman" w:hAnsi="Times New Roman" w:cs="Times New Roman"/>
          <w:sz w:val="24"/>
          <w:szCs w:val="24"/>
        </w:rPr>
        <w:t>.</w:t>
      </w:r>
      <w:r w:rsidRPr="00555C4B">
        <w:rPr>
          <w:rFonts w:ascii="Times New Roman" w:hAnsi="Times New Roman" w:cs="Times New Roman"/>
          <w:sz w:val="24"/>
          <w:szCs w:val="24"/>
        </w:rPr>
        <w:t xml:space="preserve"> </w:t>
      </w:r>
      <w:r w:rsidR="00403B8C" w:rsidRPr="00555C4B">
        <w:rPr>
          <w:rFonts w:ascii="Times New Roman" w:hAnsi="Times New Roman" w:cs="Times New Roman"/>
          <w:sz w:val="24"/>
          <w:szCs w:val="24"/>
        </w:rPr>
        <w:t xml:space="preserve">Так, нельзя узнать, какие </w:t>
      </w:r>
      <w:r w:rsidR="00BD199D" w:rsidRPr="00555C4B">
        <w:rPr>
          <w:rFonts w:ascii="Times New Roman" w:hAnsi="Times New Roman" w:cs="Times New Roman"/>
          <w:sz w:val="24"/>
          <w:szCs w:val="24"/>
        </w:rPr>
        <w:t xml:space="preserve">(кроме «Челюскина») </w:t>
      </w:r>
      <w:r w:rsidR="00403B8C" w:rsidRPr="00555C4B">
        <w:rPr>
          <w:rFonts w:ascii="Times New Roman" w:hAnsi="Times New Roman" w:cs="Times New Roman"/>
          <w:sz w:val="24"/>
          <w:szCs w:val="24"/>
        </w:rPr>
        <w:t>суда принадлежали владивостокскому отделению Севморпути</w:t>
      </w:r>
      <w:r w:rsidR="00BD199D" w:rsidRPr="00555C4B">
        <w:rPr>
          <w:rFonts w:ascii="Times New Roman" w:hAnsi="Times New Roman" w:cs="Times New Roman"/>
          <w:sz w:val="24"/>
          <w:szCs w:val="24"/>
        </w:rPr>
        <w:t>.</w:t>
      </w:r>
      <w:r w:rsidR="00403B8C" w:rsidRPr="00555C4B">
        <w:rPr>
          <w:rFonts w:ascii="Times New Roman" w:hAnsi="Times New Roman" w:cs="Times New Roman"/>
          <w:sz w:val="24"/>
          <w:szCs w:val="24"/>
        </w:rPr>
        <w:t xml:space="preserve"> </w:t>
      </w:r>
      <w:r w:rsidR="00F41915" w:rsidRPr="00555C4B">
        <w:rPr>
          <w:rFonts w:ascii="Times New Roman" w:hAnsi="Times New Roman" w:cs="Times New Roman"/>
          <w:sz w:val="24"/>
          <w:szCs w:val="24"/>
        </w:rPr>
        <w:t>Н</w:t>
      </w:r>
      <w:r w:rsidR="00403B8C" w:rsidRPr="00555C4B">
        <w:rPr>
          <w:rFonts w:ascii="Times New Roman" w:hAnsi="Times New Roman" w:cs="Times New Roman"/>
          <w:sz w:val="24"/>
          <w:szCs w:val="24"/>
        </w:rPr>
        <w:t>евозможно найти даже</w:t>
      </w:r>
      <w:r w:rsidRPr="00555C4B">
        <w:rPr>
          <w:rFonts w:ascii="Times New Roman" w:hAnsi="Times New Roman" w:cs="Times New Roman"/>
          <w:sz w:val="24"/>
          <w:szCs w:val="24"/>
        </w:rPr>
        <w:t xml:space="preserve"> Регистровую Книгу морских судов 1957-1958гг.</w:t>
      </w:r>
    </w:p>
    <w:p w:rsidR="00403B8C" w:rsidRPr="00555C4B" w:rsidRDefault="00403B8C"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А после того, как</w:t>
      </w:r>
      <w:r w:rsidR="00F350C0"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разорвали и разорили </w:t>
      </w:r>
      <w:r w:rsidR="00F350C0" w:rsidRPr="00555C4B">
        <w:rPr>
          <w:rFonts w:ascii="Times New Roman" w:hAnsi="Times New Roman" w:cs="Times New Roman"/>
          <w:sz w:val="24"/>
          <w:szCs w:val="24"/>
        </w:rPr>
        <w:t>С</w:t>
      </w:r>
      <w:r w:rsidR="003B184A" w:rsidRPr="00555C4B">
        <w:rPr>
          <w:rFonts w:ascii="Times New Roman" w:hAnsi="Times New Roman" w:cs="Times New Roman"/>
          <w:sz w:val="24"/>
          <w:szCs w:val="24"/>
        </w:rPr>
        <w:t>ССР</w:t>
      </w:r>
      <w:r w:rsidRPr="00555C4B">
        <w:rPr>
          <w:rFonts w:ascii="Times New Roman" w:hAnsi="Times New Roman" w:cs="Times New Roman"/>
          <w:sz w:val="24"/>
          <w:szCs w:val="24"/>
        </w:rPr>
        <w:t>, н</w:t>
      </w:r>
      <w:r w:rsidR="00F350C0" w:rsidRPr="00555C4B">
        <w:rPr>
          <w:rFonts w:ascii="Times New Roman" w:hAnsi="Times New Roman" w:cs="Times New Roman"/>
          <w:sz w:val="24"/>
          <w:szCs w:val="24"/>
        </w:rPr>
        <w:t>айти отсутствующие сведения в ведомственных</w:t>
      </w:r>
      <w:r w:rsidR="000D70FE" w:rsidRPr="00555C4B">
        <w:rPr>
          <w:rFonts w:ascii="Times New Roman" w:hAnsi="Times New Roman" w:cs="Times New Roman"/>
          <w:sz w:val="24"/>
          <w:szCs w:val="24"/>
        </w:rPr>
        <w:t xml:space="preserve">, национальных </w:t>
      </w:r>
      <w:r w:rsidR="00F350C0" w:rsidRPr="00555C4B">
        <w:rPr>
          <w:rFonts w:ascii="Times New Roman" w:hAnsi="Times New Roman" w:cs="Times New Roman"/>
          <w:sz w:val="24"/>
          <w:szCs w:val="24"/>
        </w:rPr>
        <w:t xml:space="preserve">и региональных архивах стало ещё сложнее. </w:t>
      </w:r>
      <w:r w:rsidRPr="00555C4B">
        <w:rPr>
          <w:rFonts w:ascii="Times New Roman" w:hAnsi="Times New Roman" w:cs="Times New Roman"/>
          <w:sz w:val="24"/>
          <w:szCs w:val="24"/>
        </w:rPr>
        <w:t xml:space="preserve">Исчезли </w:t>
      </w:r>
      <w:r w:rsidR="00F350C0" w:rsidRPr="00555C4B">
        <w:rPr>
          <w:rFonts w:ascii="Times New Roman" w:hAnsi="Times New Roman" w:cs="Times New Roman"/>
          <w:sz w:val="24"/>
          <w:szCs w:val="24"/>
        </w:rPr>
        <w:t xml:space="preserve">архивы </w:t>
      </w:r>
      <w:r w:rsidRPr="00555C4B">
        <w:rPr>
          <w:rFonts w:ascii="Times New Roman" w:hAnsi="Times New Roman" w:cs="Times New Roman"/>
          <w:sz w:val="24"/>
          <w:szCs w:val="24"/>
        </w:rPr>
        <w:t>нескольких пароходств</w:t>
      </w:r>
      <w:r w:rsidR="00F350C0" w:rsidRPr="00555C4B">
        <w:rPr>
          <w:rFonts w:ascii="Times New Roman" w:hAnsi="Times New Roman" w:cs="Times New Roman"/>
          <w:sz w:val="24"/>
          <w:szCs w:val="24"/>
        </w:rPr>
        <w:t>.</w:t>
      </w:r>
      <w:r w:rsidR="003B184A" w:rsidRPr="00555C4B">
        <w:rPr>
          <w:rFonts w:ascii="Times New Roman" w:hAnsi="Times New Roman" w:cs="Times New Roman"/>
          <w:sz w:val="24"/>
          <w:szCs w:val="24"/>
        </w:rPr>
        <w:t xml:space="preserve"> </w:t>
      </w:r>
    </w:p>
    <w:p w:rsidR="00F350C0" w:rsidRPr="00555C4B" w:rsidRDefault="00403B8C"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Океанография развивалась на основе судовых измерений. </w:t>
      </w:r>
      <w:r w:rsidR="00F350C0" w:rsidRPr="00555C4B">
        <w:rPr>
          <w:rFonts w:ascii="Times New Roman" w:hAnsi="Times New Roman" w:cs="Times New Roman"/>
          <w:sz w:val="24"/>
          <w:szCs w:val="24"/>
        </w:rPr>
        <w:t xml:space="preserve">Первое исследовательское судно </w:t>
      </w:r>
      <w:r w:rsidRPr="00555C4B">
        <w:rPr>
          <w:rFonts w:ascii="Times New Roman" w:hAnsi="Times New Roman" w:cs="Times New Roman"/>
          <w:sz w:val="24"/>
          <w:szCs w:val="24"/>
        </w:rPr>
        <w:t>СССР</w:t>
      </w:r>
      <w:r w:rsidR="00F350C0" w:rsidRPr="00555C4B">
        <w:rPr>
          <w:rFonts w:ascii="Times New Roman" w:hAnsi="Times New Roman" w:cs="Times New Roman"/>
          <w:sz w:val="24"/>
          <w:szCs w:val="24"/>
        </w:rPr>
        <w:t xml:space="preserve"> («Персей») </w:t>
      </w:r>
      <w:r w:rsidR="002077A4" w:rsidRPr="00555C4B">
        <w:rPr>
          <w:rFonts w:ascii="Times New Roman" w:hAnsi="Times New Roman" w:cs="Times New Roman"/>
          <w:sz w:val="24"/>
          <w:szCs w:val="24"/>
        </w:rPr>
        <w:t>долгое время было не только первым, но и единственным специально построенным исследовательским судном. Но</w:t>
      </w:r>
      <w:r w:rsidR="00F350C0" w:rsidRPr="00555C4B">
        <w:rPr>
          <w:rFonts w:ascii="Times New Roman" w:hAnsi="Times New Roman" w:cs="Times New Roman"/>
          <w:sz w:val="24"/>
          <w:szCs w:val="24"/>
        </w:rPr>
        <w:t xml:space="preserve"> построено (1923г) </w:t>
      </w:r>
      <w:r w:rsidR="002077A4" w:rsidRPr="00555C4B">
        <w:rPr>
          <w:rFonts w:ascii="Times New Roman" w:hAnsi="Times New Roman" w:cs="Times New Roman"/>
          <w:sz w:val="24"/>
          <w:szCs w:val="24"/>
        </w:rPr>
        <w:t xml:space="preserve">оно было </w:t>
      </w:r>
      <w:r w:rsidR="00F350C0" w:rsidRPr="00555C4B">
        <w:rPr>
          <w:rFonts w:ascii="Times New Roman" w:hAnsi="Times New Roman" w:cs="Times New Roman"/>
          <w:sz w:val="24"/>
          <w:szCs w:val="24"/>
        </w:rPr>
        <w:t xml:space="preserve">необычно для </w:t>
      </w:r>
      <w:r w:rsidR="002077A4" w:rsidRPr="00555C4B">
        <w:rPr>
          <w:rFonts w:ascii="Times New Roman" w:hAnsi="Times New Roman" w:cs="Times New Roman"/>
          <w:sz w:val="24"/>
          <w:szCs w:val="24"/>
        </w:rPr>
        <w:t>20 века</w:t>
      </w:r>
      <w:r w:rsidR="00F350C0" w:rsidRPr="00555C4B">
        <w:rPr>
          <w:rFonts w:ascii="Times New Roman" w:hAnsi="Times New Roman" w:cs="Times New Roman"/>
          <w:sz w:val="24"/>
          <w:szCs w:val="24"/>
        </w:rPr>
        <w:t xml:space="preserve">- «хозяйственным способом», </w:t>
      </w:r>
      <w:r w:rsidR="002077A4" w:rsidRPr="00555C4B">
        <w:rPr>
          <w:rFonts w:ascii="Times New Roman" w:hAnsi="Times New Roman" w:cs="Times New Roman"/>
          <w:sz w:val="24"/>
          <w:szCs w:val="24"/>
        </w:rPr>
        <w:t>без  чертежей и финансирования.</w:t>
      </w:r>
    </w:p>
    <w:p w:rsidR="00BD199D" w:rsidRPr="00555C4B" w:rsidRDefault="00BD199D" w:rsidP="00F350C0">
      <w:pPr>
        <w:pStyle w:val="PlainText"/>
        <w:jc w:val="both"/>
        <w:rPr>
          <w:rFonts w:ascii="Times New Roman" w:hAnsi="Times New Roman" w:cs="Times New Roman"/>
          <w:sz w:val="24"/>
          <w:szCs w:val="24"/>
        </w:rPr>
      </w:pPr>
    </w:p>
    <w:p w:rsidR="00403B8C" w:rsidRPr="00555C4B" w:rsidRDefault="002169D7"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Первыми серийными судами СССР, построенными (в 1936-1938гг) для исследования и обустройства прибрежных вод, были суда гидрографические и лоцманские.</w:t>
      </w:r>
      <w:r w:rsidR="00403B8C" w:rsidRPr="00555C4B">
        <w:rPr>
          <w:rFonts w:ascii="Times New Roman" w:hAnsi="Times New Roman" w:cs="Times New Roman"/>
          <w:sz w:val="24"/>
          <w:szCs w:val="24"/>
        </w:rPr>
        <w:t xml:space="preserve"> Но </w:t>
      </w:r>
      <w:r w:rsidR="002077A4" w:rsidRPr="00555C4B">
        <w:rPr>
          <w:rFonts w:ascii="Times New Roman" w:hAnsi="Times New Roman" w:cs="Times New Roman"/>
          <w:sz w:val="24"/>
          <w:szCs w:val="24"/>
        </w:rPr>
        <w:t>д</w:t>
      </w:r>
      <w:r w:rsidR="00403B8C" w:rsidRPr="00555C4B">
        <w:rPr>
          <w:rFonts w:ascii="Times New Roman" w:hAnsi="Times New Roman" w:cs="Times New Roman"/>
          <w:sz w:val="24"/>
          <w:szCs w:val="24"/>
        </w:rPr>
        <w:t>ля океанографических работ</w:t>
      </w:r>
      <w:r w:rsidR="002077A4" w:rsidRPr="00555C4B">
        <w:rPr>
          <w:rFonts w:ascii="Times New Roman" w:hAnsi="Times New Roman" w:cs="Times New Roman"/>
          <w:sz w:val="24"/>
          <w:szCs w:val="24"/>
        </w:rPr>
        <w:t xml:space="preserve"> они не подходили</w:t>
      </w:r>
      <w:r w:rsidR="00403B8C" w:rsidRPr="00555C4B">
        <w:rPr>
          <w:rFonts w:ascii="Times New Roman" w:hAnsi="Times New Roman" w:cs="Times New Roman"/>
          <w:sz w:val="24"/>
          <w:szCs w:val="24"/>
        </w:rPr>
        <w:t>:</w:t>
      </w:r>
      <w:r w:rsidR="00F350C0" w:rsidRPr="00555C4B">
        <w:rPr>
          <w:rFonts w:ascii="Times New Roman" w:hAnsi="Times New Roman" w:cs="Times New Roman"/>
          <w:sz w:val="24"/>
          <w:szCs w:val="24"/>
        </w:rPr>
        <w:t xml:space="preserve"> на них не было лебёдок и специальных приборов. </w:t>
      </w:r>
      <w:r w:rsidR="002077A4" w:rsidRPr="00555C4B">
        <w:rPr>
          <w:rFonts w:ascii="Times New Roman" w:hAnsi="Times New Roman" w:cs="Times New Roman"/>
          <w:sz w:val="24"/>
          <w:szCs w:val="24"/>
        </w:rPr>
        <w:t>Даже</w:t>
      </w:r>
      <w:r w:rsidR="00F350C0" w:rsidRPr="00555C4B">
        <w:rPr>
          <w:rFonts w:ascii="Times New Roman" w:hAnsi="Times New Roman" w:cs="Times New Roman"/>
          <w:sz w:val="24"/>
          <w:szCs w:val="24"/>
        </w:rPr>
        <w:t xml:space="preserve"> </w:t>
      </w:r>
      <w:r w:rsidR="00403B8C" w:rsidRPr="00555C4B">
        <w:rPr>
          <w:rFonts w:ascii="Times New Roman" w:hAnsi="Times New Roman" w:cs="Times New Roman"/>
          <w:sz w:val="24"/>
          <w:szCs w:val="24"/>
        </w:rPr>
        <w:t>промер- основную работу гидрографическ</w:t>
      </w:r>
      <w:r w:rsidRPr="00555C4B">
        <w:rPr>
          <w:rFonts w:ascii="Times New Roman" w:hAnsi="Times New Roman" w:cs="Times New Roman"/>
          <w:sz w:val="24"/>
          <w:szCs w:val="24"/>
        </w:rPr>
        <w:t>их судов</w:t>
      </w:r>
      <w:r w:rsidR="00403B8C" w:rsidRPr="00555C4B">
        <w:rPr>
          <w:rFonts w:ascii="Times New Roman" w:hAnsi="Times New Roman" w:cs="Times New Roman"/>
          <w:sz w:val="24"/>
          <w:szCs w:val="24"/>
        </w:rPr>
        <w:t>- новые суда делать не могли</w:t>
      </w:r>
      <w:r w:rsidR="002077A4" w:rsidRPr="00555C4B">
        <w:rPr>
          <w:rFonts w:ascii="Times New Roman" w:hAnsi="Times New Roman" w:cs="Times New Roman"/>
          <w:sz w:val="24"/>
          <w:szCs w:val="24"/>
        </w:rPr>
        <w:t>:</w:t>
      </w:r>
      <w:r w:rsidR="00403B8C" w:rsidRPr="00555C4B">
        <w:rPr>
          <w:rFonts w:ascii="Times New Roman" w:hAnsi="Times New Roman" w:cs="Times New Roman"/>
          <w:sz w:val="24"/>
          <w:szCs w:val="24"/>
        </w:rPr>
        <w:t xml:space="preserve"> на них н</w:t>
      </w:r>
      <w:r w:rsidR="00F350C0" w:rsidRPr="00555C4B">
        <w:rPr>
          <w:rFonts w:ascii="Times New Roman" w:hAnsi="Times New Roman" w:cs="Times New Roman"/>
          <w:sz w:val="24"/>
          <w:szCs w:val="24"/>
        </w:rPr>
        <w:t xml:space="preserve">е было эхолотов. Если немецкий «Метеор» сделал 68 тыс. промеров глубины океана ещё в середине 20-х годов, то в СССР первый эхолот был получен ВМФ только  в 1937г, а промерный эхолот появился только после войны (в 1951г). </w:t>
      </w:r>
    </w:p>
    <w:p w:rsidR="00C908D3" w:rsidRPr="00555C4B" w:rsidRDefault="00C908D3" w:rsidP="00F350C0">
      <w:pPr>
        <w:pStyle w:val="PlainText"/>
        <w:jc w:val="both"/>
        <w:rPr>
          <w:rFonts w:ascii="Times New Roman" w:hAnsi="Times New Roman" w:cs="Times New Roman"/>
          <w:b/>
          <w:sz w:val="24"/>
          <w:szCs w:val="24"/>
        </w:rPr>
      </w:pPr>
    </w:p>
    <w:p w:rsidR="00BD1918" w:rsidRPr="00555C4B" w:rsidRDefault="00FA64C1" w:rsidP="00F350C0">
      <w:pPr>
        <w:pStyle w:val="PlainText"/>
        <w:jc w:val="both"/>
        <w:rPr>
          <w:rFonts w:ascii="Times New Roman" w:hAnsi="Times New Roman" w:cs="Times New Roman"/>
          <w:b/>
          <w:sz w:val="24"/>
          <w:szCs w:val="24"/>
        </w:rPr>
      </w:pPr>
      <w:r w:rsidRPr="00555C4B">
        <w:rPr>
          <w:rFonts w:ascii="Times New Roman" w:hAnsi="Times New Roman" w:cs="Times New Roman"/>
          <w:b/>
          <w:sz w:val="24"/>
          <w:szCs w:val="24"/>
        </w:rPr>
        <w:t xml:space="preserve">НОВЫЕ </w:t>
      </w:r>
      <w:r w:rsidR="00BD1918" w:rsidRPr="00555C4B">
        <w:rPr>
          <w:rFonts w:ascii="Times New Roman" w:hAnsi="Times New Roman" w:cs="Times New Roman"/>
          <w:b/>
          <w:sz w:val="24"/>
          <w:szCs w:val="24"/>
        </w:rPr>
        <w:t>ОРГАНИЗАЦИИ-СУДОВЛАДЕЛЬЦЫ</w:t>
      </w:r>
    </w:p>
    <w:p w:rsidR="00F350C0" w:rsidRPr="00555C4B" w:rsidRDefault="00403B8C"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В советское время </w:t>
      </w:r>
      <w:r w:rsidRPr="00555C4B">
        <w:rPr>
          <w:rFonts w:ascii="Times New Roman" w:hAnsi="Times New Roman" w:cs="Times New Roman"/>
          <w:sz w:val="24"/>
          <w:szCs w:val="24"/>
        </w:rPr>
        <w:t xml:space="preserve">в Стране </w:t>
      </w:r>
      <w:r w:rsidR="00F350C0" w:rsidRPr="00555C4B">
        <w:rPr>
          <w:rFonts w:ascii="Times New Roman" w:hAnsi="Times New Roman" w:cs="Times New Roman"/>
          <w:sz w:val="24"/>
          <w:szCs w:val="24"/>
        </w:rPr>
        <w:t xml:space="preserve">появились десятки новых организаций, которые занимались изучением морей и могли иметь специальные суда. Среди ведомств-судовладельцев были: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w:t>
      </w:r>
      <w:r w:rsidR="00835DF2" w:rsidRPr="00555C4B">
        <w:rPr>
          <w:rFonts w:ascii="Times New Roman" w:hAnsi="Times New Roman" w:cs="Times New Roman"/>
          <w:sz w:val="24"/>
          <w:szCs w:val="24"/>
        </w:rPr>
        <w:t>К</w:t>
      </w:r>
      <w:r w:rsidRPr="00555C4B">
        <w:rPr>
          <w:rFonts w:ascii="Times New Roman" w:hAnsi="Times New Roman" w:cs="Times New Roman"/>
          <w:sz w:val="24"/>
          <w:szCs w:val="24"/>
        </w:rPr>
        <w:t>омитет по рыболовству,</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-главк Севморпуть (ГУСМП),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-комитет по гидрометеорологии,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-Академ</w:t>
      </w:r>
      <w:r w:rsidR="00835DF2" w:rsidRPr="00555C4B">
        <w:rPr>
          <w:rFonts w:ascii="Times New Roman" w:hAnsi="Times New Roman" w:cs="Times New Roman"/>
          <w:sz w:val="24"/>
          <w:szCs w:val="24"/>
        </w:rPr>
        <w:t>ия наук</w:t>
      </w:r>
      <w:r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-Министерство обороны (Гидрографическая Служба ВМФ),</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-Министерства геологии, газовой промышленности, нефтяной промышленности/ природных ресурсов.</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Единичные исследовательские суда были у Министерств судостроения, высшего образования. морского флота.</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2077A4" w:rsidRPr="00555C4B">
        <w:rPr>
          <w:rFonts w:ascii="Times New Roman" w:hAnsi="Times New Roman" w:cs="Times New Roman"/>
          <w:sz w:val="24"/>
          <w:szCs w:val="24"/>
        </w:rPr>
        <w:t>Главные организации ведомств-</w:t>
      </w:r>
      <w:r w:rsidRPr="00555C4B">
        <w:rPr>
          <w:rFonts w:ascii="Times New Roman" w:hAnsi="Times New Roman" w:cs="Times New Roman"/>
          <w:sz w:val="24"/>
          <w:szCs w:val="24"/>
        </w:rPr>
        <w:t xml:space="preserve">операторы исследовательских судов располагались </w:t>
      </w:r>
      <w:r w:rsidR="002077A4" w:rsidRPr="00555C4B">
        <w:rPr>
          <w:rFonts w:ascii="Times New Roman" w:hAnsi="Times New Roman" w:cs="Times New Roman"/>
          <w:sz w:val="24"/>
          <w:szCs w:val="24"/>
        </w:rPr>
        <w:t>вдали от моря (ИОАН, ВНИРО, ГОИН</w:t>
      </w:r>
      <w:r w:rsidRPr="00555C4B">
        <w:rPr>
          <w:rFonts w:ascii="Times New Roman" w:hAnsi="Times New Roman" w:cs="Times New Roman"/>
          <w:sz w:val="24"/>
          <w:szCs w:val="24"/>
        </w:rPr>
        <w:t>)</w:t>
      </w:r>
      <w:r w:rsidR="002077A4" w:rsidRPr="00555C4B">
        <w:rPr>
          <w:rFonts w:ascii="Times New Roman" w:hAnsi="Times New Roman" w:cs="Times New Roman"/>
          <w:sz w:val="24"/>
          <w:szCs w:val="24"/>
        </w:rPr>
        <w:t xml:space="preserve">. </w:t>
      </w:r>
      <w:r w:rsidR="002169D7" w:rsidRPr="00555C4B">
        <w:rPr>
          <w:rFonts w:ascii="Times New Roman" w:hAnsi="Times New Roman" w:cs="Times New Roman"/>
          <w:sz w:val="24"/>
          <w:szCs w:val="24"/>
        </w:rPr>
        <w:t xml:space="preserve">Особое положение было у АНИИ. </w:t>
      </w:r>
      <w:r w:rsidR="00835DF2" w:rsidRPr="00555C4B">
        <w:rPr>
          <w:rFonts w:ascii="Times New Roman" w:hAnsi="Times New Roman" w:cs="Times New Roman"/>
          <w:sz w:val="24"/>
          <w:szCs w:val="24"/>
        </w:rPr>
        <w:t xml:space="preserve">Периферийные </w:t>
      </w:r>
      <w:r w:rsidR="002077A4" w:rsidRPr="00555C4B">
        <w:rPr>
          <w:rFonts w:ascii="Times New Roman" w:hAnsi="Times New Roman" w:cs="Times New Roman"/>
          <w:sz w:val="24"/>
          <w:szCs w:val="24"/>
        </w:rPr>
        <w:t>организации</w:t>
      </w:r>
      <w:r w:rsidR="00835DF2" w:rsidRPr="00555C4B">
        <w:rPr>
          <w:rFonts w:ascii="Times New Roman" w:hAnsi="Times New Roman" w:cs="Times New Roman"/>
          <w:sz w:val="24"/>
          <w:szCs w:val="24"/>
        </w:rPr>
        <w:t>, имевшие обычно бюджет меньший, чем у московских институтов, имелись на всех морях Страны:</w:t>
      </w:r>
    </w:p>
    <w:p w:rsidR="00835DF2" w:rsidRPr="00555C4B" w:rsidRDefault="00F350C0" w:rsidP="00835DF2">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 Ленинграде (ГГИ)</w:t>
      </w:r>
      <w:r w:rsidR="00835DF2" w:rsidRPr="00555C4B">
        <w:rPr>
          <w:rFonts w:ascii="Times New Roman" w:hAnsi="Times New Roman" w:cs="Times New Roman"/>
          <w:sz w:val="24"/>
          <w:szCs w:val="24"/>
        </w:rPr>
        <w:t xml:space="preserve"> и Калининграде (АоИОАН, АтлантНИРО);</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 Севастополе (ИнБЮМ, АзЧерРыба), Керчи (АзЧерНИРО)</w:t>
      </w:r>
      <w:r w:rsidR="00835DF2" w:rsidRPr="00555C4B">
        <w:rPr>
          <w:rFonts w:ascii="Times New Roman" w:hAnsi="Times New Roman" w:cs="Times New Roman"/>
          <w:sz w:val="24"/>
          <w:szCs w:val="24"/>
        </w:rPr>
        <w:t xml:space="preserve"> и</w:t>
      </w:r>
      <w:r w:rsidRPr="00555C4B">
        <w:rPr>
          <w:rFonts w:ascii="Times New Roman" w:hAnsi="Times New Roman" w:cs="Times New Roman"/>
          <w:sz w:val="24"/>
          <w:szCs w:val="24"/>
        </w:rPr>
        <w:t xml:space="preserve"> Геленджике (ЮоИОАН)</w:t>
      </w:r>
      <w:r w:rsidR="00835DF2"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 Мурманске (ПИНРО, СевРыба, ММБИ)</w:t>
      </w:r>
      <w:r w:rsidR="00112685" w:rsidRPr="00555C4B">
        <w:rPr>
          <w:rFonts w:ascii="Times New Roman" w:hAnsi="Times New Roman" w:cs="Times New Roman"/>
          <w:sz w:val="24"/>
          <w:szCs w:val="24"/>
        </w:rPr>
        <w:t xml:space="preserve"> и Архангельске (АрхБ ГП ММФ);</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во Владивостоке (ТИНРО/ТУРНИФ, ДВНИГМИ, ДВНЦ)</w:t>
      </w:r>
      <w:r w:rsidR="00112685" w:rsidRPr="00555C4B">
        <w:rPr>
          <w:rFonts w:ascii="Times New Roman" w:hAnsi="Times New Roman" w:cs="Times New Roman"/>
          <w:sz w:val="24"/>
          <w:szCs w:val="24"/>
        </w:rPr>
        <w:t>;</w:t>
      </w:r>
    </w:p>
    <w:p w:rsidR="00F350C0" w:rsidRPr="00555C4B" w:rsidRDefault="00112685"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w:t>
      </w:r>
      <w:r w:rsidR="00F350C0" w:rsidRPr="00555C4B">
        <w:rPr>
          <w:rFonts w:ascii="Times New Roman" w:hAnsi="Times New Roman" w:cs="Times New Roman"/>
          <w:sz w:val="24"/>
          <w:szCs w:val="24"/>
        </w:rPr>
        <w:t xml:space="preserve"> Астрахани (КаспНИРХ). </w:t>
      </w:r>
    </w:p>
    <w:p w:rsidR="00F350C0" w:rsidRPr="00555C4B" w:rsidRDefault="00F350C0" w:rsidP="00F350C0">
      <w:pPr>
        <w:pStyle w:val="PlainText"/>
        <w:numPr>
          <w:ins w:id="31" w:author="HP" w:date="2012-02-25T11:08:00Z"/>
        </w:numPr>
        <w:jc w:val="both"/>
        <w:rPr>
          <w:rFonts w:ascii="Times New Roman" w:hAnsi="Times New Roman" w:cs="Times New Roman"/>
          <w:sz w:val="24"/>
          <w:szCs w:val="24"/>
        </w:rPr>
      </w:pPr>
      <w:r w:rsidRPr="00555C4B">
        <w:rPr>
          <w:rFonts w:ascii="Times New Roman" w:hAnsi="Times New Roman" w:cs="Times New Roman"/>
          <w:sz w:val="24"/>
          <w:szCs w:val="24"/>
        </w:rPr>
        <w:t xml:space="preserve">      К 1941г в СССР существовало уже около десятка специальных мореведческих организаций. Первой новой мореведческой организацией стал (1919г) Гидрологический институт (в котором был Морской отдел). В 1931-1934гг ГГИ даже имел свою станцию в Петропавловске-Камчатском. Имел ли институт собственное судно в Ленинграде до войны- неясно. А после войны Морской отдел был передан вн</w:t>
      </w:r>
      <w:r w:rsidR="00E5588C" w:rsidRPr="00555C4B">
        <w:rPr>
          <w:rFonts w:ascii="Times New Roman" w:hAnsi="Times New Roman" w:cs="Times New Roman"/>
          <w:sz w:val="24"/>
          <w:szCs w:val="24"/>
        </w:rPr>
        <w:t>овь созданному ГОИНу (второму).</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В 1921г Совнарком декретом создал «плавучий морской научный институт» (Плавморнин) при Наркомпросе. В этом декрете (Васнецов, 1974) не  подразумевалось создание берегового института для обеспечения работы «плавучего». С тех пор в СССР береговая база по необходимому обслуживанию судов обычно не развивалась. Новые суда поступали, а береговой структуры не было</w:t>
      </w:r>
      <w:r w:rsidR="00FA64C1" w:rsidRPr="00555C4B">
        <w:rPr>
          <w:rFonts w:ascii="Times New Roman" w:hAnsi="Times New Roman" w:cs="Times New Roman"/>
          <w:sz w:val="24"/>
          <w:szCs w:val="24"/>
        </w:rPr>
        <w:t>, потому что</w:t>
      </w:r>
      <w:r w:rsidRPr="00555C4B">
        <w:rPr>
          <w:rFonts w:ascii="Times New Roman" w:hAnsi="Times New Roman" w:cs="Times New Roman"/>
          <w:sz w:val="24"/>
          <w:szCs w:val="24"/>
        </w:rPr>
        <w:t xml:space="preserve"> </w:t>
      </w:r>
      <w:r w:rsidR="00FA64C1" w:rsidRPr="00555C4B">
        <w:rPr>
          <w:rFonts w:ascii="Times New Roman" w:hAnsi="Times New Roman" w:cs="Times New Roman"/>
          <w:sz w:val="24"/>
          <w:szCs w:val="24"/>
        </w:rPr>
        <w:t xml:space="preserve">она </w:t>
      </w:r>
      <w:r w:rsidRPr="00555C4B">
        <w:rPr>
          <w:rFonts w:ascii="Times New Roman" w:hAnsi="Times New Roman" w:cs="Times New Roman"/>
          <w:sz w:val="24"/>
          <w:szCs w:val="24"/>
        </w:rPr>
        <w:t>не планир</w:t>
      </w:r>
      <w:r w:rsidR="00FA64C1" w:rsidRPr="00555C4B">
        <w:rPr>
          <w:rFonts w:ascii="Times New Roman" w:hAnsi="Times New Roman" w:cs="Times New Roman"/>
          <w:sz w:val="24"/>
          <w:szCs w:val="24"/>
        </w:rPr>
        <w:t xml:space="preserve">овалась.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В</w:t>
      </w:r>
      <w:r w:rsidR="00E5588C" w:rsidRPr="00555C4B">
        <w:rPr>
          <w:rFonts w:ascii="Times New Roman" w:hAnsi="Times New Roman" w:cs="Times New Roman"/>
          <w:sz w:val="24"/>
          <w:szCs w:val="24"/>
        </w:rPr>
        <w:t>о</w:t>
      </w:r>
      <w:r w:rsidRPr="00555C4B">
        <w:rPr>
          <w:rFonts w:ascii="Times New Roman" w:hAnsi="Times New Roman" w:cs="Times New Roman"/>
          <w:sz w:val="24"/>
          <w:szCs w:val="24"/>
        </w:rPr>
        <w:t xml:space="preserve"> Владивостоке была создана (</w:t>
      </w:r>
      <w:r w:rsidR="00E5588C" w:rsidRPr="00555C4B">
        <w:rPr>
          <w:rFonts w:ascii="Times New Roman" w:hAnsi="Times New Roman" w:cs="Times New Roman"/>
          <w:sz w:val="24"/>
          <w:szCs w:val="24"/>
        </w:rPr>
        <w:t>в 1925г</w:t>
      </w:r>
      <w:r w:rsidR="00112685" w:rsidRPr="00555C4B">
        <w:rPr>
          <w:rFonts w:ascii="Times New Roman" w:hAnsi="Times New Roman" w:cs="Times New Roman"/>
          <w:sz w:val="24"/>
          <w:szCs w:val="24"/>
        </w:rPr>
        <w:t>)</w:t>
      </w:r>
      <w:r w:rsidRPr="00555C4B">
        <w:rPr>
          <w:rFonts w:ascii="Times New Roman" w:hAnsi="Times New Roman" w:cs="Times New Roman"/>
          <w:sz w:val="24"/>
          <w:szCs w:val="24"/>
        </w:rPr>
        <w:t xml:space="preserve"> Тихоокеанская научная станция (ТОНС) рыбного ведомства- будущий ТИНРО. Создавалась станция просто:  крайком партии изъял </w:t>
      </w:r>
      <w:r w:rsidR="00112685" w:rsidRPr="00555C4B">
        <w:rPr>
          <w:rFonts w:ascii="Times New Roman" w:hAnsi="Times New Roman" w:cs="Times New Roman"/>
          <w:sz w:val="24"/>
          <w:szCs w:val="24"/>
        </w:rPr>
        <w:t xml:space="preserve">здания и </w:t>
      </w:r>
      <w:r w:rsidRPr="00555C4B">
        <w:rPr>
          <w:rFonts w:ascii="Times New Roman" w:hAnsi="Times New Roman" w:cs="Times New Roman"/>
          <w:sz w:val="24"/>
          <w:szCs w:val="24"/>
        </w:rPr>
        <w:t xml:space="preserve">Садгородскую станцию у </w:t>
      </w:r>
      <w:r w:rsidR="00112685" w:rsidRPr="00555C4B">
        <w:rPr>
          <w:rFonts w:ascii="Times New Roman" w:hAnsi="Times New Roman" w:cs="Times New Roman"/>
          <w:sz w:val="24"/>
          <w:szCs w:val="24"/>
        </w:rPr>
        <w:t>беззащитного Географического общества,</w:t>
      </w:r>
      <w:r w:rsidRPr="00555C4B">
        <w:rPr>
          <w:rFonts w:ascii="Times New Roman" w:hAnsi="Times New Roman" w:cs="Times New Roman"/>
          <w:sz w:val="24"/>
          <w:szCs w:val="24"/>
        </w:rPr>
        <w:t xml:space="preserve"> лабораторию у созданного беженцами в 1921г  независимого университета, разрешил занять заброшенные казармы в бухте Патрокл. Сад-городская гидробиологическая станция Общества изучения Амурского края была основана в 1900г и имела лабораторию, катер и приборы. На Патрокле учёные ТОНС очистили здания казарм, провели электричество, построили аквариумы и начали прибрежные исследования. В 1929г у них </w:t>
      </w:r>
      <w:r w:rsidR="00112685" w:rsidRPr="00555C4B">
        <w:rPr>
          <w:rFonts w:ascii="Times New Roman" w:hAnsi="Times New Roman" w:cs="Times New Roman"/>
          <w:sz w:val="24"/>
          <w:szCs w:val="24"/>
        </w:rPr>
        <w:t>да</w:t>
      </w:r>
      <w:r w:rsidRPr="00555C4B">
        <w:rPr>
          <w:rFonts w:ascii="Times New Roman" w:hAnsi="Times New Roman" w:cs="Times New Roman"/>
          <w:sz w:val="24"/>
          <w:szCs w:val="24"/>
        </w:rPr>
        <w:t>же появилось собственное иссле</w:t>
      </w:r>
      <w:r w:rsidR="00112685" w:rsidRPr="00555C4B">
        <w:rPr>
          <w:rFonts w:ascii="Times New Roman" w:hAnsi="Times New Roman" w:cs="Times New Roman"/>
          <w:sz w:val="24"/>
          <w:szCs w:val="24"/>
        </w:rPr>
        <w:t>д</w:t>
      </w:r>
      <w:r w:rsidRPr="00555C4B">
        <w:rPr>
          <w:rFonts w:ascii="Times New Roman" w:hAnsi="Times New Roman" w:cs="Times New Roman"/>
          <w:sz w:val="24"/>
          <w:szCs w:val="24"/>
        </w:rPr>
        <w:t xml:space="preserve">овательское судно («Россинанте»). Но тут (в 1930г) их выгнали изо всех зданий станции- вновь создаваемый ТОФ не стал строить себе здания, а просто отнял их. </w:t>
      </w:r>
      <w:r w:rsidR="00E5588C" w:rsidRPr="00555C4B">
        <w:rPr>
          <w:rFonts w:ascii="Times New Roman" w:hAnsi="Times New Roman" w:cs="Times New Roman"/>
          <w:sz w:val="24"/>
          <w:szCs w:val="24"/>
        </w:rPr>
        <w:t>У</w:t>
      </w:r>
      <w:r w:rsidRPr="00555C4B">
        <w:rPr>
          <w:rFonts w:ascii="Times New Roman" w:hAnsi="Times New Roman" w:cs="Times New Roman"/>
          <w:sz w:val="24"/>
          <w:szCs w:val="24"/>
        </w:rPr>
        <w:t xml:space="preserve"> обкома партии (который разместился в штабе Сибирской военной флотилии) ТОФ здания не потребовал...</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Так</w:t>
      </w:r>
      <w:r w:rsidR="00112685" w:rsidRPr="00555C4B">
        <w:rPr>
          <w:rFonts w:ascii="Times New Roman" w:hAnsi="Times New Roman" w:cs="Times New Roman"/>
          <w:sz w:val="24"/>
          <w:szCs w:val="24"/>
        </w:rPr>
        <w:t xml:space="preserve">ие же изменения </w:t>
      </w:r>
      <w:r w:rsidRPr="00555C4B">
        <w:rPr>
          <w:rFonts w:ascii="Times New Roman" w:hAnsi="Times New Roman" w:cs="Times New Roman"/>
          <w:sz w:val="24"/>
          <w:szCs w:val="24"/>
        </w:rPr>
        <w:t>произошл</w:t>
      </w:r>
      <w:r w:rsidR="00112685" w:rsidRPr="00555C4B">
        <w:rPr>
          <w:rFonts w:ascii="Times New Roman" w:hAnsi="Times New Roman" w:cs="Times New Roman"/>
          <w:sz w:val="24"/>
          <w:szCs w:val="24"/>
        </w:rPr>
        <w:t>и</w:t>
      </w:r>
      <w:r w:rsidRPr="00555C4B">
        <w:rPr>
          <w:rFonts w:ascii="Times New Roman" w:hAnsi="Times New Roman" w:cs="Times New Roman"/>
          <w:sz w:val="24"/>
          <w:szCs w:val="24"/>
        </w:rPr>
        <w:t xml:space="preserve"> </w:t>
      </w:r>
      <w:r w:rsidR="00112685" w:rsidRPr="00555C4B">
        <w:rPr>
          <w:rFonts w:ascii="Times New Roman" w:hAnsi="Times New Roman" w:cs="Times New Roman"/>
          <w:sz w:val="24"/>
          <w:szCs w:val="24"/>
        </w:rPr>
        <w:t>и на другом конце Страны. П</w:t>
      </w:r>
      <w:r w:rsidR="00E5588C" w:rsidRPr="00555C4B">
        <w:rPr>
          <w:rFonts w:ascii="Times New Roman" w:hAnsi="Times New Roman" w:cs="Times New Roman"/>
          <w:sz w:val="24"/>
          <w:szCs w:val="24"/>
        </w:rPr>
        <w:t xml:space="preserve">ри создании  Северного флота </w:t>
      </w:r>
      <w:r w:rsidR="00112685" w:rsidRPr="00555C4B">
        <w:rPr>
          <w:rFonts w:ascii="Times New Roman" w:hAnsi="Times New Roman" w:cs="Times New Roman"/>
          <w:sz w:val="24"/>
          <w:szCs w:val="24"/>
        </w:rPr>
        <w:t>была закрыта</w:t>
      </w:r>
      <w:r w:rsidRPr="00555C4B">
        <w:rPr>
          <w:rFonts w:ascii="Times New Roman" w:hAnsi="Times New Roman" w:cs="Times New Roman"/>
          <w:sz w:val="24"/>
          <w:szCs w:val="24"/>
        </w:rPr>
        <w:t xml:space="preserve"> станци</w:t>
      </w:r>
      <w:r w:rsidR="00112685" w:rsidRPr="00555C4B">
        <w:rPr>
          <w:rFonts w:ascii="Times New Roman" w:hAnsi="Times New Roman" w:cs="Times New Roman"/>
          <w:sz w:val="24"/>
          <w:szCs w:val="24"/>
        </w:rPr>
        <w:t>я</w:t>
      </w:r>
      <w:r w:rsidRPr="00555C4B">
        <w:rPr>
          <w:rFonts w:ascii="Times New Roman" w:hAnsi="Times New Roman" w:cs="Times New Roman"/>
          <w:sz w:val="24"/>
          <w:szCs w:val="24"/>
        </w:rPr>
        <w:t xml:space="preserve"> в Александровске–на-Мурмане. В 1933г учёные и специалисты и этой Станции были  репрессированы, изгнаны из всех зданий и лишились всех судов. Формально станция была лишь переведена в Мурманск, но фактически- закрылась. В новом месте- Дальних Зеленцах под Мурманском- станция начала создаваться только </w:t>
      </w:r>
      <w:r w:rsidR="00E5588C" w:rsidRPr="00555C4B">
        <w:rPr>
          <w:rFonts w:ascii="Times New Roman" w:hAnsi="Times New Roman" w:cs="Times New Roman"/>
          <w:sz w:val="24"/>
          <w:szCs w:val="24"/>
        </w:rPr>
        <w:t>через четыре года</w:t>
      </w:r>
      <w:r w:rsidRPr="00555C4B">
        <w:rPr>
          <w:rFonts w:ascii="Times New Roman" w:hAnsi="Times New Roman" w:cs="Times New Roman"/>
          <w:sz w:val="24"/>
          <w:szCs w:val="24"/>
        </w:rPr>
        <w:t>.</w:t>
      </w:r>
    </w:p>
    <w:p w:rsidR="00FA64C1" w:rsidRPr="00555C4B" w:rsidRDefault="00FA64C1" w:rsidP="00FA64C1">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Первый </w:t>
      </w:r>
      <w:r w:rsidR="00835DF2" w:rsidRPr="00555C4B">
        <w:rPr>
          <w:rFonts w:ascii="Times New Roman" w:hAnsi="Times New Roman" w:cs="Times New Roman"/>
          <w:sz w:val="24"/>
          <w:szCs w:val="24"/>
        </w:rPr>
        <w:t>в Стране гидрометеорологический научно</w:t>
      </w:r>
      <w:r w:rsidRPr="00555C4B">
        <w:rPr>
          <w:rFonts w:ascii="Times New Roman" w:hAnsi="Times New Roman" w:cs="Times New Roman"/>
          <w:sz w:val="24"/>
          <w:szCs w:val="24"/>
        </w:rPr>
        <w:t xml:space="preserve">-исследовательский институт- Дальгеофизин - был открыт в конце 1930г. </w:t>
      </w:r>
      <w:r w:rsidR="00835DF2" w:rsidRPr="00555C4B">
        <w:rPr>
          <w:rFonts w:ascii="Times New Roman" w:hAnsi="Times New Roman" w:cs="Times New Roman"/>
          <w:sz w:val="24"/>
          <w:szCs w:val="24"/>
        </w:rPr>
        <w:t>во Владивостоке.</w:t>
      </w:r>
      <w:r w:rsidRPr="00555C4B">
        <w:rPr>
          <w:rFonts w:ascii="Times New Roman" w:hAnsi="Times New Roman" w:cs="Times New Roman"/>
          <w:sz w:val="24"/>
          <w:szCs w:val="24"/>
        </w:rPr>
        <w:t xml:space="preserve"> Сотрудники института были способны проводить морские экспедиции, имели хорошую береговую базу, свой журнал, специальные лаборатории, квалифицированный персонал, коллекции приборов. Даже </w:t>
      </w:r>
      <w:r w:rsidR="00835DF2" w:rsidRPr="00555C4B">
        <w:rPr>
          <w:rFonts w:ascii="Times New Roman" w:hAnsi="Times New Roman" w:cs="Times New Roman"/>
          <w:sz w:val="24"/>
          <w:szCs w:val="24"/>
        </w:rPr>
        <w:t>ТИРХ</w:t>
      </w:r>
      <w:r w:rsidRPr="00555C4B">
        <w:rPr>
          <w:rFonts w:ascii="Times New Roman" w:hAnsi="Times New Roman" w:cs="Times New Roman"/>
          <w:sz w:val="24"/>
          <w:szCs w:val="24"/>
        </w:rPr>
        <w:t>овский «Россинанте» Дальгеофизин взял себе в аренду. Своё морское судно институт получить не успел, так как был закрыт в 1934г. Созданная на его месте Морская обсерватория потеряла научную направленность</w:t>
      </w:r>
      <w:r w:rsidR="00835DF2" w:rsidRPr="00555C4B">
        <w:rPr>
          <w:rFonts w:ascii="Times New Roman" w:hAnsi="Times New Roman" w:cs="Times New Roman"/>
          <w:sz w:val="24"/>
          <w:szCs w:val="24"/>
        </w:rPr>
        <w:t xml:space="preserve"> института</w:t>
      </w:r>
      <w:r w:rsidRPr="00555C4B">
        <w:rPr>
          <w:rFonts w:ascii="Times New Roman" w:hAnsi="Times New Roman" w:cs="Times New Roman"/>
          <w:sz w:val="24"/>
          <w:szCs w:val="24"/>
        </w:rPr>
        <w:t>.</w:t>
      </w:r>
    </w:p>
    <w:p w:rsidR="00FA64C1" w:rsidRPr="00555C4B" w:rsidRDefault="00FA64C1" w:rsidP="00F350C0">
      <w:pPr>
        <w:pStyle w:val="PlainText"/>
        <w:jc w:val="both"/>
        <w:rPr>
          <w:rFonts w:ascii="Times New Roman" w:hAnsi="Times New Roman" w:cs="Times New Roman"/>
          <w:sz w:val="24"/>
          <w:szCs w:val="24"/>
        </w:rPr>
      </w:pPr>
    </w:p>
    <w:p w:rsidR="00FA64C1"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FA64C1" w:rsidRPr="00555C4B">
        <w:rPr>
          <w:rFonts w:ascii="Times New Roman" w:hAnsi="Times New Roman" w:cs="Times New Roman"/>
          <w:sz w:val="24"/>
          <w:szCs w:val="24"/>
        </w:rPr>
        <w:t>В</w:t>
      </w:r>
      <w:r w:rsidRPr="00555C4B">
        <w:rPr>
          <w:rFonts w:ascii="Times New Roman" w:hAnsi="Times New Roman" w:cs="Times New Roman"/>
          <w:sz w:val="24"/>
          <w:szCs w:val="24"/>
        </w:rPr>
        <w:t xml:space="preserve"> стабильных государствах однажды созданные Станции развивалась и их </w:t>
      </w:r>
      <w:r w:rsidR="00FA64C1" w:rsidRPr="00555C4B">
        <w:rPr>
          <w:rFonts w:ascii="Times New Roman" w:hAnsi="Times New Roman" w:cs="Times New Roman"/>
          <w:sz w:val="24"/>
          <w:szCs w:val="24"/>
        </w:rPr>
        <w:t xml:space="preserve">исследовательские </w:t>
      </w:r>
      <w:r w:rsidRPr="00555C4B">
        <w:rPr>
          <w:rFonts w:ascii="Times New Roman" w:hAnsi="Times New Roman" w:cs="Times New Roman"/>
          <w:sz w:val="24"/>
          <w:szCs w:val="24"/>
        </w:rPr>
        <w:t>суда непрерывно работали. Примерами этого могут служить станции в ЛаХоль</w:t>
      </w:r>
      <w:r w:rsidR="00026C52" w:rsidRPr="00555C4B">
        <w:rPr>
          <w:rFonts w:ascii="Times New Roman" w:hAnsi="Times New Roman" w:cs="Times New Roman"/>
          <w:sz w:val="24"/>
          <w:szCs w:val="24"/>
        </w:rPr>
        <w:t>е</w:t>
      </w:r>
      <w:r w:rsidRPr="00555C4B">
        <w:rPr>
          <w:rFonts w:ascii="Times New Roman" w:hAnsi="Times New Roman" w:cs="Times New Roman"/>
          <w:sz w:val="24"/>
          <w:szCs w:val="24"/>
        </w:rPr>
        <w:t xml:space="preserve"> (1903), Кобе и Вудс Холле (1930). </w:t>
      </w:r>
      <w:r w:rsidR="00FA64C1" w:rsidRPr="00555C4B">
        <w:rPr>
          <w:rFonts w:ascii="Times New Roman" w:hAnsi="Times New Roman" w:cs="Times New Roman"/>
          <w:sz w:val="24"/>
          <w:szCs w:val="24"/>
        </w:rPr>
        <w:t>Например, и</w:t>
      </w:r>
      <w:r w:rsidRPr="00555C4B">
        <w:rPr>
          <w:rFonts w:ascii="Times New Roman" w:hAnsi="Times New Roman" w:cs="Times New Roman"/>
          <w:sz w:val="24"/>
          <w:szCs w:val="24"/>
        </w:rPr>
        <w:t xml:space="preserve">сследовательское судно Океанографического института в Вудс Холле «Атлантис» с 1931г по 1966г совершило 299 рейсов. А в СССР преобразования останавливали работу институтов и станций (как минимум, на несколько лет). И практическая океанография  Страны отбрасывалась по отношению к другим странам сразу на несколько лет назад. </w:t>
      </w:r>
    </w:p>
    <w:p w:rsidR="00FA64C1" w:rsidRPr="00555C4B" w:rsidRDefault="00FA64C1"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Естественно, что ВОВ (мобилизация и переклассификация исследовательских судов в 1940-1945гг) совсем остановила морскую экспедиционную деятельность в Стране. Даже вдалеке от театра военных действий. Например, японские суда в 1941г-1942гг  провели хорошие съёмки (океанографические станции) </w:t>
      </w:r>
      <w:r w:rsidR="00612AE4" w:rsidRPr="00555C4B">
        <w:rPr>
          <w:rFonts w:ascii="Times New Roman" w:hAnsi="Times New Roman" w:cs="Times New Roman"/>
          <w:sz w:val="24"/>
          <w:szCs w:val="24"/>
        </w:rPr>
        <w:t xml:space="preserve">всего </w:t>
      </w:r>
      <w:r w:rsidRPr="00555C4B">
        <w:rPr>
          <w:rFonts w:ascii="Times New Roman" w:hAnsi="Times New Roman" w:cs="Times New Roman"/>
          <w:sz w:val="24"/>
          <w:szCs w:val="24"/>
        </w:rPr>
        <w:t>Японского моря силами своих исследовательских и рыболовных судов. Отечественные съёмки военного времени нам неизвестны.</w:t>
      </w:r>
    </w:p>
    <w:p w:rsidR="00612AE4" w:rsidRPr="00555C4B" w:rsidRDefault="00F350C0" w:rsidP="00F350C0">
      <w:pPr>
        <w:pStyle w:val="PlainText"/>
        <w:jc w:val="both"/>
        <w:rPr>
          <w:rFonts w:ascii="Times New Roman" w:hAnsi="Times New Roman" w:cs="Times New Roman"/>
          <w:sz w:val="24"/>
          <w:szCs w:val="24"/>
          <w:lang w:eastAsia="ru-RU"/>
        </w:rPr>
      </w:pPr>
      <w:r w:rsidRPr="00555C4B">
        <w:rPr>
          <w:rFonts w:ascii="Times New Roman" w:hAnsi="Times New Roman" w:cs="Times New Roman"/>
          <w:sz w:val="24"/>
          <w:szCs w:val="24"/>
        </w:rPr>
        <w:t>Севастопольская станция Академии наук СССР пережила революцию и гражданскую войну, но Отечественная война стала для неё губительна: станция лишилась не только библиотеки и арх</w:t>
      </w:r>
      <w:r w:rsidR="00835DF2" w:rsidRPr="00555C4B">
        <w:rPr>
          <w:rFonts w:ascii="Times New Roman" w:hAnsi="Times New Roman" w:cs="Times New Roman"/>
          <w:sz w:val="24"/>
          <w:szCs w:val="24"/>
        </w:rPr>
        <w:t>ива, но и судна</w:t>
      </w:r>
      <w:r w:rsidRPr="00555C4B">
        <w:rPr>
          <w:rFonts w:ascii="Times New Roman" w:hAnsi="Times New Roman" w:cs="Times New Roman"/>
          <w:sz w:val="24"/>
          <w:szCs w:val="24"/>
        </w:rPr>
        <w:t xml:space="preserve">. В 1963г станция стала Институтом биологии южных морей, но уже УССР. После  второй украинизации (1991г) Институт лишился тесной связи с Россией. Поэтому </w:t>
      </w:r>
      <w:r w:rsidRPr="00555C4B">
        <w:rPr>
          <w:rFonts w:ascii="Times New Roman" w:hAnsi="Times New Roman" w:cs="Times New Roman"/>
          <w:sz w:val="24"/>
          <w:szCs w:val="24"/>
          <w:lang w:eastAsia="ru-RU"/>
        </w:rPr>
        <w:t>в этой области всё началось для России заново: в Ростове-на-Дону в 1998г создан отдел океанографии и биологии южных морей. С 2001г отдел стал филиалом. Но не севастопольского Института биологии южных морей, что было бы логично, а- Мурманского морского биологического института.</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lang w:eastAsia="ru-RU"/>
        </w:rPr>
        <w:t xml:space="preserve"> В 1993г было списано судно Одесского филиала ИнБЮМа, а в 1997г институт лишился «Академика А.Ковалевского». Но Институт ещё сохранил  «Профессора Водяницкого».</w:t>
      </w:r>
    </w:p>
    <w:p w:rsidR="00F350C0" w:rsidRPr="00555C4B" w:rsidRDefault="00F350C0" w:rsidP="00F350C0">
      <w:pPr>
        <w:pStyle w:val="PlainText"/>
        <w:jc w:val="both"/>
        <w:rPr>
          <w:rFonts w:ascii="Times New Roman" w:hAnsi="Times New Roman" w:cs="Times New Roman"/>
          <w:sz w:val="24"/>
          <w:szCs w:val="24"/>
        </w:rPr>
      </w:pPr>
    </w:p>
    <w:p w:rsidR="00B11203" w:rsidRPr="00555C4B" w:rsidRDefault="00FA64C1" w:rsidP="00F350C0">
      <w:pPr>
        <w:pStyle w:val="PlainText"/>
        <w:jc w:val="both"/>
        <w:rPr>
          <w:rFonts w:ascii="Times New Roman" w:hAnsi="Times New Roman" w:cs="Times New Roman"/>
          <w:b/>
          <w:sz w:val="24"/>
          <w:szCs w:val="24"/>
        </w:rPr>
      </w:pPr>
      <w:r w:rsidRPr="00555C4B">
        <w:rPr>
          <w:rFonts w:ascii="Times New Roman" w:hAnsi="Times New Roman" w:cs="Times New Roman"/>
          <w:b/>
          <w:sz w:val="24"/>
          <w:szCs w:val="24"/>
        </w:rPr>
        <w:t xml:space="preserve">ПЕРВЫЕ ИССЛЕДОВАТЕЛЬСКИЕ </w:t>
      </w:r>
      <w:r w:rsidR="00B11203" w:rsidRPr="00555C4B">
        <w:rPr>
          <w:rFonts w:ascii="Times New Roman" w:hAnsi="Times New Roman" w:cs="Times New Roman"/>
          <w:b/>
          <w:sz w:val="24"/>
          <w:szCs w:val="24"/>
        </w:rPr>
        <w:t xml:space="preserve">СУДА </w:t>
      </w:r>
      <w:r w:rsidRPr="00555C4B">
        <w:rPr>
          <w:rFonts w:ascii="Times New Roman" w:hAnsi="Times New Roman" w:cs="Times New Roman"/>
          <w:b/>
          <w:sz w:val="24"/>
          <w:szCs w:val="24"/>
        </w:rPr>
        <w:t>СССР</w:t>
      </w:r>
    </w:p>
    <w:p w:rsidR="00FF4E94" w:rsidRPr="00555C4B" w:rsidRDefault="00835DF2"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После революции </w:t>
      </w:r>
      <w:r w:rsidR="00112685" w:rsidRPr="00555C4B">
        <w:rPr>
          <w:rFonts w:ascii="Times New Roman" w:hAnsi="Times New Roman" w:cs="Times New Roman"/>
          <w:sz w:val="24"/>
          <w:szCs w:val="24"/>
        </w:rPr>
        <w:t xml:space="preserve">исследовательские суда были редки. </w:t>
      </w:r>
      <w:r w:rsidR="002D3BA5" w:rsidRPr="00555C4B">
        <w:rPr>
          <w:rFonts w:ascii="Times New Roman" w:hAnsi="Times New Roman" w:cs="Times New Roman"/>
          <w:sz w:val="24"/>
          <w:szCs w:val="24"/>
        </w:rPr>
        <w:t>Э</w:t>
      </w:r>
      <w:r w:rsidR="00112685" w:rsidRPr="00555C4B">
        <w:rPr>
          <w:rFonts w:ascii="Times New Roman" w:hAnsi="Times New Roman" w:cs="Times New Roman"/>
          <w:sz w:val="24"/>
          <w:szCs w:val="24"/>
        </w:rPr>
        <w:t xml:space="preserve">кспедиции </w:t>
      </w:r>
      <w:r w:rsidR="002D3BA5" w:rsidRPr="00555C4B">
        <w:rPr>
          <w:rFonts w:ascii="Times New Roman" w:hAnsi="Times New Roman" w:cs="Times New Roman"/>
          <w:sz w:val="24"/>
          <w:szCs w:val="24"/>
        </w:rPr>
        <w:t xml:space="preserve">учёные </w:t>
      </w:r>
      <w:r w:rsidR="00112685" w:rsidRPr="00555C4B">
        <w:rPr>
          <w:rFonts w:ascii="Times New Roman" w:hAnsi="Times New Roman" w:cs="Times New Roman"/>
          <w:sz w:val="24"/>
          <w:szCs w:val="24"/>
        </w:rPr>
        <w:t>проводили на судах попутных</w:t>
      </w:r>
      <w:r w:rsidR="002D3BA5" w:rsidRPr="00555C4B">
        <w:rPr>
          <w:rFonts w:ascii="Times New Roman" w:hAnsi="Times New Roman" w:cs="Times New Roman"/>
          <w:sz w:val="24"/>
          <w:szCs w:val="24"/>
        </w:rPr>
        <w:t>, арендованных или приспособленных</w:t>
      </w:r>
      <w:r w:rsidR="00BE055B" w:rsidRPr="00555C4B">
        <w:rPr>
          <w:rFonts w:ascii="Times New Roman" w:hAnsi="Times New Roman" w:cs="Times New Roman"/>
          <w:sz w:val="24"/>
          <w:szCs w:val="24"/>
        </w:rPr>
        <w:t xml:space="preserve">. Заметными (как по размерам, так и по полученным результатам) исследовательскими судами </w:t>
      </w:r>
      <w:r w:rsidR="002D3BA5" w:rsidRPr="00555C4B">
        <w:rPr>
          <w:rFonts w:ascii="Times New Roman" w:hAnsi="Times New Roman" w:cs="Times New Roman"/>
          <w:sz w:val="24"/>
          <w:szCs w:val="24"/>
        </w:rPr>
        <w:t xml:space="preserve">в период с 1922г по 1945г </w:t>
      </w:r>
      <w:r w:rsidR="00BE055B" w:rsidRPr="00555C4B">
        <w:rPr>
          <w:rFonts w:ascii="Times New Roman" w:hAnsi="Times New Roman" w:cs="Times New Roman"/>
          <w:sz w:val="24"/>
          <w:szCs w:val="24"/>
        </w:rPr>
        <w:t xml:space="preserve">были </w:t>
      </w:r>
      <w:r w:rsidR="002D3BA5" w:rsidRPr="00555C4B">
        <w:rPr>
          <w:rFonts w:ascii="Times New Roman" w:hAnsi="Times New Roman" w:cs="Times New Roman"/>
          <w:sz w:val="24"/>
          <w:szCs w:val="24"/>
        </w:rPr>
        <w:t xml:space="preserve">четыре судна: </w:t>
      </w:r>
      <w:r w:rsidR="00BE055B" w:rsidRPr="00555C4B">
        <w:rPr>
          <w:rFonts w:ascii="Times New Roman" w:hAnsi="Times New Roman" w:cs="Times New Roman"/>
          <w:sz w:val="24"/>
          <w:szCs w:val="24"/>
        </w:rPr>
        <w:t xml:space="preserve">«Персей» ПИНРО, </w:t>
      </w:r>
      <w:r w:rsidR="00F350C0" w:rsidRPr="00555C4B">
        <w:rPr>
          <w:rFonts w:ascii="Times New Roman" w:hAnsi="Times New Roman" w:cs="Times New Roman"/>
          <w:sz w:val="24"/>
          <w:szCs w:val="24"/>
        </w:rPr>
        <w:t>«Николай Книпович» Мурманской биостанции</w:t>
      </w:r>
      <w:r w:rsidR="00BE055B" w:rsidRPr="00555C4B">
        <w:rPr>
          <w:rFonts w:ascii="Times New Roman" w:hAnsi="Times New Roman" w:cs="Times New Roman"/>
          <w:sz w:val="24"/>
          <w:szCs w:val="24"/>
        </w:rPr>
        <w:t>,</w:t>
      </w:r>
      <w:r w:rsidR="00F350C0" w:rsidRPr="00555C4B">
        <w:rPr>
          <w:rFonts w:ascii="Times New Roman" w:hAnsi="Times New Roman" w:cs="Times New Roman"/>
          <w:sz w:val="24"/>
          <w:szCs w:val="24"/>
        </w:rPr>
        <w:t xml:space="preserve"> «Ю.Шокальский»</w:t>
      </w:r>
      <w:r w:rsidR="00BE055B"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Черноморской гидрофизической станции</w:t>
      </w:r>
      <w:r w:rsidR="00BE055B" w:rsidRPr="00555C4B">
        <w:rPr>
          <w:rFonts w:ascii="Times New Roman" w:hAnsi="Times New Roman" w:cs="Times New Roman"/>
          <w:sz w:val="24"/>
          <w:szCs w:val="24"/>
        </w:rPr>
        <w:t>, «Россинанте» ТИНРО</w:t>
      </w:r>
      <w:r w:rsidR="00F350C0" w:rsidRPr="00555C4B">
        <w:rPr>
          <w:rFonts w:ascii="Times New Roman" w:hAnsi="Times New Roman" w:cs="Times New Roman"/>
          <w:sz w:val="24"/>
          <w:szCs w:val="24"/>
        </w:rPr>
        <w:t xml:space="preserve">. </w:t>
      </w:r>
      <w:r w:rsidR="00BE055B" w:rsidRPr="00555C4B">
        <w:rPr>
          <w:rFonts w:ascii="Times New Roman" w:hAnsi="Times New Roman" w:cs="Times New Roman"/>
          <w:sz w:val="24"/>
          <w:szCs w:val="24"/>
        </w:rPr>
        <w:t>Информации о них немного.</w:t>
      </w:r>
      <w:r w:rsidR="002D3BA5" w:rsidRPr="00555C4B">
        <w:rPr>
          <w:rFonts w:ascii="Times New Roman" w:hAnsi="Times New Roman" w:cs="Times New Roman"/>
          <w:sz w:val="24"/>
          <w:szCs w:val="24"/>
        </w:rPr>
        <w:t xml:space="preserve"> </w:t>
      </w:r>
      <w:r w:rsidR="00F350C0" w:rsidRPr="00555C4B">
        <w:rPr>
          <w:rFonts w:ascii="Times New Roman" w:hAnsi="Times New Roman" w:cs="Times New Roman"/>
          <w:sz w:val="24"/>
          <w:szCs w:val="24"/>
        </w:rPr>
        <w:t xml:space="preserve">«Николай Книпович» в РК-38 обозначен зверобойным судном (в РК-32 его нет совсем), хотя с момента покупки он был исследовательским судном (АН СССР). </w:t>
      </w:r>
    </w:p>
    <w:p w:rsidR="00FF4E94" w:rsidRPr="00555C4B" w:rsidRDefault="00FF4E94" w:rsidP="00E53D63">
      <w:pPr>
        <w:pStyle w:val="PlainText"/>
        <w:jc w:val="center"/>
        <w:rPr>
          <w:rFonts w:ascii="Times New Roman" w:hAnsi="Times New Roman" w:cs="Times New Roman"/>
          <w:sz w:val="24"/>
          <w:szCs w:val="24"/>
        </w:rPr>
      </w:pPr>
    </w:p>
    <w:p w:rsidR="00FF4E94" w:rsidRPr="00555C4B" w:rsidRDefault="00FF4E94" w:rsidP="00E53D63">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Экспедиц</w:t>
      </w:r>
      <w:r w:rsidR="00E42FE5" w:rsidRPr="00555C4B">
        <w:rPr>
          <w:rFonts w:ascii="Times New Roman" w:hAnsi="Times New Roman" w:cs="Times New Roman"/>
          <w:i/>
          <w:sz w:val="24"/>
          <w:szCs w:val="24"/>
        </w:rPr>
        <w:t>ионное судно «Николай Книпович»</w:t>
      </w:r>
    </w:p>
    <w:p w:rsidR="00FF4E94" w:rsidRPr="00555C4B" w:rsidRDefault="00FF4E94"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«Ю.Шокальского» </w:t>
      </w:r>
      <w:r w:rsidR="002D3BA5" w:rsidRPr="00555C4B">
        <w:rPr>
          <w:rFonts w:ascii="Times New Roman" w:hAnsi="Times New Roman" w:cs="Times New Roman"/>
          <w:sz w:val="24"/>
          <w:szCs w:val="24"/>
        </w:rPr>
        <w:t xml:space="preserve">и «Персея» совсем </w:t>
      </w:r>
      <w:r w:rsidRPr="00555C4B">
        <w:rPr>
          <w:rFonts w:ascii="Times New Roman" w:hAnsi="Times New Roman" w:cs="Times New Roman"/>
          <w:sz w:val="24"/>
          <w:szCs w:val="24"/>
        </w:rPr>
        <w:t xml:space="preserve">нет в </w:t>
      </w:r>
      <w:r w:rsidR="008C3B7A" w:rsidRPr="00555C4B">
        <w:rPr>
          <w:rFonts w:ascii="Times New Roman" w:hAnsi="Times New Roman" w:cs="Times New Roman"/>
          <w:sz w:val="24"/>
          <w:szCs w:val="24"/>
        </w:rPr>
        <w:t xml:space="preserve">довоенных </w:t>
      </w:r>
      <w:r w:rsidRPr="00555C4B">
        <w:rPr>
          <w:rFonts w:ascii="Times New Roman" w:hAnsi="Times New Roman" w:cs="Times New Roman"/>
          <w:sz w:val="24"/>
          <w:szCs w:val="24"/>
        </w:rPr>
        <w:t>Регистровых книгах</w:t>
      </w:r>
      <w:r w:rsidR="002D3BA5" w:rsidRPr="00555C4B">
        <w:rPr>
          <w:rFonts w:ascii="Times New Roman" w:hAnsi="Times New Roman" w:cs="Times New Roman"/>
          <w:sz w:val="24"/>
          <w:szCs w:val="24"/>
        </w:rPr>
        <w:t xml:space="preserve"> (1932, 1936 и 1938гг)</w:t>
      </w:r>
      <w:r w:rsidRPr="00555C4B">
        <w:rPr>
          <w:rFonts w:ascii="Times New Roman" w:hAnsi="Times New Roman" w:cs="Times New Roman"/>
          <w:sz w:val="24"/>
          <w:szCs w:val="24"/>
        </w:rPr>
        <w:t>.</w:t>
      </w:r>
    </w:p>
    <w:p w:rsidR="00DB7EE6" w:rsidRPr="00555C4B" w:rsidRDefault="00DB7EE6" w:rsidP="00F350C0">
      <w:pPr>
        <w:pStyle w:val="PlainText"/>
        <w:jc w:val="both"/>
        <w:rPr>
          <w:rFonts w:ascii="Times New Roman" w:hAnsi="Times New Roman" w:cs="Times New Roman"/>
          <w:sz w:val="24"/>
          <w:szCs w:val="24"/>
        </w:rPr>
      </w:pPr>
    </w:p>
    <w:p w:rsidR="00DB7EE6" w:rsidRPr="00555C4B" w:rsidRDefault="00DB7EE6" w:rsidP="00E53D63">
      <w:pPr>
        <w:pStyle w:val="PlainText"/>
        <w:jc w:val="center"/>
        <w:rPr>
          <w:rFonts w:ascii="Times New Roman" w:hAnsi="Times New Roman" w:cs="Times New Roman"/>
          <w:sz w:val="24"/>
          <w:szCs w:val="24"/>
        </w:rPr>
      </w:pPr>
      <w:r w:rsidRPr="00555C4B">
        <w:rPr>
          <w:rFonts w:ascii="Times New Roman" w:hAnsi="Times New Roman" w:cs="Times New Roman"/>
          <w:i/>
          <w:sz w:val="24"/>
          <w:szCs w:val="24"/>
        </w:rPr>
        <w:t>Экспедиционное судно ПИНРО «Персей</w:t>
      </w:r>
      <w:r w:rsidRPr="00555C4B">
        <w:rPr>
          <w:rFonts w:ascii="Times New Roman" w:hAnsi="Times New Roman" w:cs="Times New Roman"/>
          <w:b/>
          <w:i/>
          <w:sz w:val="24"/>
          <w:szCs w:val="24"/>
        </w:rPr>
        <w:t>»</w:t>
      </w:r>
    </w:p>
    <w:p w:rsidR="002D3BA5" w:rsidRPr="00555C4B" w:rsidRDefault="002D3BA5" w:rsidP="00F350C0">
      <w:pPr>
        <w:pStyle w:val="PlainText"/>
        <w:jc w:val="both"/>
        <w:rPr>
          <w:rFonts w:ascii="Times New Roman" w:hAnsi="Times New Roman" w:cs="Times New Roman"/>
          <w:b/>
          <w:i/>
          <w:sz w:val="24"/>
          <w:szCs w:val="24"/>
        </w:rPr>
      </w:pPr>
    </w:p>
    <w:p w:rsidR="00DB7EE6" w:rsidRPr="00555C4B" w:rsidRDefault="00DB7EE6" w:rsidP="00E53D63">
      <w:pPr>
        <w:pStyle w:val="PlainText"/>
        <w:jc w:val="center"/>
        <w:rPr>
          <w:rFonts w:ascii="Times New Roman" w:hAnsi="Times New Roman" w:cs="Times New Roman"/>
          <w:sz w:val="24"/>
          <w:szCs w:val="24"/>
        </w:rPr>
      </w:pPr>
      <w:r w:rsidRPr="00555C4B">
        <w:rPr>
          <w:rFonts w:ascii="Times New Roman" w:hAnsi="Times New Roman" w:cs="Times New Roman"/>
          <w:i/>
          <w:sz w:val="24"/>
          <w:szCs w:val="24"/>
        </w:rPr>
        <w:t>Экспедиционное судно ТИНРО «Россинанте»</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6B50AA"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Свои суда на всех бассейнах были у</w:t>
      </w:r>
      <w:r w:rsidR="00F350C0" w:rsidRPr="00555C4B">
        <w:rPr>
          <w:rFonts w:ascii="Times New Roman" w:hAnsi="Times New Roman" w:cs="Times New Roman"/>
          <w:sz w:val="24"/>
          <w:szCs w:val="24"/>
        </w:rPr>
        <w:t xml:space="preserve"> Гидрометкомитета. Среди них: «Бесядь» (*-1967), «Анастас»(1939-1943), «Волна» (1939-1958), «Выдвиженец (1933-1934), «Галс» (1937-1941), «Гимеиновец» (1934-1937),  «Опуха»(1938-1949), «Пропагандист»(1932-1936), «Якорь» (1932-1934). </w:t>
      </w:r>
      <w:r w:rsidR="00E53D63" w:rsidRPr="00555C4B">
        <w:rPr>
          <w:rFonts w:ascii="Times New Roman" w:hAnsi="Times New Roman" w:cs="Times New Roman"/>
          <w:sz w:val="24"/>
          <w:szCs w:val="24"/>
        </w:rPr>
        <w:t xml:space="preserve">О них </w:t>
      </w:r>
      <w:r w:rsidRPr="00555C4B">
        <w:rPr>
          <w:rFonts w:ascii="Times New Roman" w:hAnsi="Times New Roman" w:cs="Times New Roman"/>
          <w:sz w:val="24"/>
          <w:szCs w:val="24"/>
        </w:rPr>
        <w:t xml:space="preserve">сейчас </w:t>
      </w:r>
      <w:r w:rsidR="00E53D63" w:rsidRPr="00555C4B">
        <w:rPr>
          <w:rFonts w:ascii="Times New Roman" w:hAnsi="Times New Roman" w:cs="Times New Roman"/>
          <w:sz w:val="24"/>
          <w:szCs w:val="24"/>
        </w:rPr>
        <w:t>мало что известно, помимо имён. Нет и фотографий. Они не представлены в</w:t>
      </w:r>
      <w:r w:rsidR="00F350C0" w:rsidRPr="00555C4B">
        <w:rPr>
          <w:rFonts w:ascii="Times New Roman" w:hAnsi="Times New Roman" w:cs="Times New Roman"/>
          <w:sz w:val="24"/>
          <w:szCs w:val="24"/>
        </w:rPr>
        <w:t xml:space="preserve"> Регистровых книгах. </w:t>
      </w:r>
      <w:r w:rsidR="00DB7EE6" w:rsidRPr="00555C4B">
        <w:rPr>
          <w:rFonts w:ascii="Times New Roman" w:hAnsi="Times New Roman" w:cs="Times New Roman"/>
          <w:sz w:val="24"/>
          <w:szCs w:val="24"/>
        </w:rPr>
        <w:t>Н</w:t>
      </w:r>
      <w:r w:rsidR="00F350C0" w:rsidRPr="00555C4B">
        <w:rPr>
          <w:rFonts w:ascii="Times New Roman" w:hAnsi="Times New Roman" w:cs="Times New Roman"/>
          <w:sz w:val="24"/>
          <w:szCs w:val="24"/>
        </w:rPr>
        <w:t xml:space="preserve">айти </w:t>
      </w:r>
      <w:r w:rsidR="00E53D63" w:rsidRPr="00555C4B">
        <w:rPr>
          <w:rFonts w:ascii="Times New Roman" w:hAnsi="Times New Roman" w:cs="Times New Roman"/>
          <w:sz w:val="24"/>
          <w:szCs w:val="24"/>
        </w:rPr>
        <w:t xml:space="preserve">их </w:t>
      </w:r>
      <w:r w:rsidR="00F350C0" w:rsidRPr="00555C4B">
        <w:rPr>
          <w:rFonts w:ascii="Times New Roman" w:hAnsi="Times New Roman" w:cs="Times New Roman"/>
          <w:sz w:val="24"/>
          <w:szCs w:val="24"/>
        </w:rPr>
        <w:t xml:space="preserve">характеристики </w:t>
      </w:r>
      <w:r w:rsidR="00D06830" w:rsidRPr="00555C4B">
        <w:rPr>
          <w:rFonts w:ascii="Times New Roman" w:hAnsi="Times New Roman" w:cs="Times New Roman"/>
          <w:sz w:val="24"/>
          <w:szCs w:val="24"/>
        </w:rPr>
        <w:t>и фотографии</w:t>
      </w:r>
      <w:r w:rsidR="00F350C0" w:rsidRPr="00555C4B">
        <w:rPr>
          <w:rFonts w:ascii="Times New Roman" w:hAnsi="Times New Roman" w:cs="Times New Roman"/>
          <w:sz w:val="24"/>
          <w:szCs w:val="24"/>
        </w:rPr>
        <w:t xml:space="preserve">, скорее всего, </w:t>
      </w:r>
      <w:r w:rsidR="00972142" w:rsidRPr="00555C4B">
        <w:rPr>
          <w:rFonts w:ascii="Times New Roman" w:hAnsi="Times New Roman" w:cs="Times New Roman"/>
          <w:sz w:val="24"/>
          <w:szCs w:val="24"/>
        </w:rPr>
        <w:t xml:space="preserve">уже </w:t>
      </w:r>
      <w:r w:rsidR="00F350C0" w:rsidRPr="00555C4B">
        <w:rPr>
          <w:rFonts w:ascii="Times New Roman" w:hAnsi="Times New Roman" w:cs="Times New Roman"/>
          <w:sz w:val="24"/>
          <w:szCs w:val="24"/>
        </w:rPr>
        <w:t>не удастся.</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Самым большим владельцем исследовательских судов до войны был Севморпуть (ГУ</w:t>
      </w:r>
      <w:r w:rsidR="00E53D63"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СМП). Среди судов ведомства были: </w:t>
      </w:r>
      <w:r w:rsidR="00E53D63" w:rsidRPr="00555C4B">
        <w:rPr>
          <w:rFonts w:ascii="Times New Roman" w:hAnsi="Times New Roman" w:cs="Times New Roman"/>
          <w:sz w:val="24"/>
          <w:szCs w:val="24"/>
        </w:rPr>
        <w:t xml:space="preserve">два </w:t>
      </w:r>
      <w:r w:rsidRPr="00555C4B">
        <w:rPr>
          <w:rFonts w:ascii="Times New Roman" w:hAnsi="Times New Roman" w:cs="Times New Roman"/>
          <w:sz w:val="24"/>
          <w:szCs w:val="24"/>
        </w:rPr>
        <w:t>«Челюскин</w:t>
      </w:r>
      <w:r w:rsidR="00E53D63" w:rsidRPr="00555C4B">
        <w:rPr>
          <w:rFonts w:ascii="Times New Roman" w:hAnsi="Times New Roman" w:cs="Times New Roman"/>
          <w:sz w:val="24"/>
          <w:szCs w:val="24"/>
        </w:rPr>
        <w:t>а</w:t>
      </w:r>
      <w:r w:rsidRPr="00555C4B">
        <w:rPr>
          <w:rFonts w:ascii="Times New Roman" w:hAnsi="Times New Roman" w:cs="Times New Roman"/>
          <w:sz w:val="24"/>
          <w:szCs w:val="24"/>
        </w:rPr>
        <w:t>», «Академик Шокальский», «Вихрь», «Мурманец», «Нерпа, «Норд»,  «Папанин», «Песец</w:t>
      </w:r>
      <w:r w:rsidR="00E53D63" w:rsidRPr="00555C4B">
        <w:rPr>
          <w:rFonts w:ascii="Times New Roman" w:hAnsi="Times New Roman" w:cs="Times New Roman"/>
          <w:sz w:val="24"/>
          <w:szCs w:val="24"/>
        </w:rPr>
        <w:t>»</w:t>
      </w:r>
      <w:r w:rsidRPr="00555C4B">
        <w:rPr>
          <w:rFonts w:ascii="Times New Roman" w:hAnsi="Times New Roman" w:cs="Times New Roman"/>
          <w:sz w:val="24"/>
          <w:szCs w:val="24"/>
        </w:rPr>
        <w:t>, «Полярник», «Профессор Визе</w:t>
      </w:r>
      <w:r w:rsidR="00E53D63" w:rsidRPr="00555C4B">
        <w:rPr>
          <w:rFonts w:ascii="Times New Roman" w:hAnsi="Times New Roman" w:cs="Times New Roman"/>
          <w:sz w:val="24"/>
          <w:szCs w:val="24"/>
        </w:rPr>
        <w:t>», «Темп», «Торос»</w:t>
      </w:r>
      <w:r w:rsidRPr="00555C4B">
        <w:rPr>
          <w:rFonts w:ascii="Times New Roman" w:hAnsi="Times New Roman" w:cs="Times New Roman"/>
          <w:sz w:val="24"/>
          <w:szCs w:val="24"/>
        </w:rPr>
        <w:t xml:space="preserve">, </w:t>
      </w:r>
      <w:r w:rsidR="00E53D63" w:rsidRPr="00555C4B">
        <w:rPr>
          <w:rFonts w:ascii="Times New Roman" w:hAnsi="Times New Roman" w:cs="Times New Roman"/>
          <w:sz w:val="24"/>
          <w:szCs w:val="24"/>
        </w:rPr>
        <w:t>«Хронометр»</w:t>
      </w:r>
      <w:r w:rsidRPr="00555C4B">
        <w:rPr>
          <w:rFonts w:ascii="Times New Roman" w:hAnsi="Times New Roman" w:cs="Times New Roman"/>
          <w:sz w:val="24"/>
          <w:szCs w:val="24"/>
        </w:rPr>
        <w:t>, «Якутия</w:t>
      </w:r>
      <w:r w:rsidR="00E53D63" w:rsidRPr="00555C4B">
        <w:rPr>
          <w:rFonts w:ascii="Times New Roman" w:hAnsi="Times New Roman" w:cs="Times New Roman"/>
          <w:sz w:val="24"/>
          <w:szCs w:val="24"/>
        </w:rPr>
        <w:t>»</w:t>
      </w:r>
      <w:r w:rsidRPr="00555C4B">
        <w:rPr>
          <w:rFonts w:ascii="Times New Roman" w:hAnsi="Times New Roman" w:cs="Times New Roman"/>
          <w:sz w:val="24"/>
          <w:szCs w:val="24"/>
        </w:rPr>
        <w:t>. В Р</w:t>
      </w:r>
      <w:r w:rsidR="00E53D63" w:rsidRPr="00555C4B">
        <w:rPr>
          <w:rFonts w:ascii="Times New Roman" w:hAnsi="Times New Roman" w:cs="Times New Roman"/>
          <w:sz w:val="24"/>
          <w:szCs w:val="24"/>
        </w:rPr>
        <w:t>егистровых книгах 1932-1948</w:t>
      </w:r>
      <w:r w:rsidRPr="00555C4B">
        <w:rPr>
          <w:rFonts w:ascii="Times New Roman" w:hAnsi="Times New Roman" w:cs="Times New Roman"/>
          <w:sz w:val="24"/>
          <w:szCs w:val="24"/>
        </w:rPr>
        <w:t xml:space="preserve"> эти суд</w:t>
      </w:r>
      <w:r w:rsidR="00E53D63" w:rsidRPr="00555C4B">
        <w:rPr>
          <w:rFonts w:ascii="Times New Roman" w:hAnsi="Times New Roman" w:cs="Times New Roman"/>
          <w:sz w:val="24"/>
          <w:szCs w:val="24"/>
        </w:rPr>
        <w:t>а</w:t>
      </w:r>
      <w:r w:rsidRPr="00555C4B">
        <w:rPr>
          <w:rFonts w:ascii="Times New Roman" w:hAnsi="Times New Roman" w:cs="Times New Roman"/>
          <w:sz w:val="24"/>
          <w:szCs w:val="24"/>
        </w:rPr>
        <w:t xml:space="preserve"> также не</w:t>
      </w:r>
      <w:r w:rsidR="00E53D63" w:rsidRPr="00555C4B">
        <w:rPr>
          <w:rFonts w:ascii="Times New Roman" w:hAnsi="Times New Roman" w:cs="Times New Roman"/>
          <w:sz w:val="24"/>
          <w:szCs w:val="24"/>
        </w:rPr>
        <w:t xml:space="preserve"> отображены</w:t>
      </w:r>
      <w:r w:rsidR="008C3B7A" w:rsidRPr="00555C4B">
        <w:rPr>
          <w:rFonts w:ascii="Times New Roman" w:hAnsi="Times New Roman" w:cs="Times New Roman"/>
          <w:sz w:val="24"/>
          <w:szCs w:val="24"/>
        </w:rPr>
        <w:t>.</w:t>
      </w:r>
      <w:r w:rsidR="00D06830" w:rsidRPr="00555C4B">
        <w:rPr>
          <w:rFonts w:ascii="Times New Roman" w:hAnsi="Times New Roman" w:cs="Times New Roman"/>
          <w:sz w:val="24"/>
          <w:szCs w:val="24"/>
        </w:rPr>
        <w:t xml:space="preserve"> Но характеристики и фотографии большинства из них приведены в книге С.А.Спирихина (2003).</w:t>
      </w:r>
    </w:p>
    <w:p w:rsidR="00972142" w:rsidRPr="00555C4B" w:rsidRDefault="00972142" w:rsidP="00972142">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С 1936 г. в Стране начали строиться гидрографические суда. До 1940 г. ежегодно вводилось примерно 8 судов. Были построены 3 судна по 3700т, 3- по 1500т, 4- по 880т и 3- по 364т. Но, похвалив ("с хорошими по тому времени техническими данными") эти суда, История Гидрографической службы (т.2) почему-то не сочла их полноценными. Это видно из следующего: "в 1961 г. построено оис Невельской- </w:t>
      </w:r>
      <w:r w:rsidRPr="00555C4B">
        <w:rPr>
          <w:rFonts w:ascii="Times New Roman" w:hAnsi="Times New Roman" w:cs="Times New Roman"/>
          <w:i/>
          <w:sz w:val="24"/>
          <w:szCs w:val="24"/>
        </w:rPr>
        <w:t>первое</w:t>
      </w:r>
      <w:r w:rsidRPr="00555C4B">
        <w:rPr>
          <w:rFonts w:ascii="Times New Roman" w:hAnsi="Times New Roman" w:cs="Times New Roman"/>
          <w:sz w:val="24"/>
          <w:szCs w:val="24"/>
        </w:rPr>
        <w:t xml:space="preserve"> после 53-летнего перерыва- с постройки гс Таймыр и Вайгач". Так как экипаж «Невельского» размещался в 4-х и 6-местных каютах, дело было не в комфортных условиях для экипажа. Вероятно, «Таймыр» (1200т) и «Невельской» (2688т) отличало от «Океана» (3600т) и «Камчадала» (1560т) наличие палубного оборудования- балок и лебёдок. На «Таймыре» и «Вайгаче» </w:t>
      </w:r>
      <w:r w:rsidR="009E42E3" w:rsidRPr="00555C4B">
        <w:rPr>
          <w:rFonts w:ascii="Times New Roman" w:hAnsi="Times New Roman" w:cs="Times New Roman"/>
          <w:sz w:val="24"/>
          <w:szCs w:val="24"/>
        </w:rPr>
        <w:t xml:space="preserve">они </w:t>
      </w:r>
      <w:r w:rsidRPr="00555C4B">
        <w:rPr>
          <w:rFonts w:ascii="Times New Roman" w:hAnsi="Times New Roman" w:cs="Times New Roman"/>
          <w:sz w:val="24"/>
          <w:szCs w:val="24"/>
        </w:rPr>
        <w:t>их было по две- на носу и корме</w:t>
      </w:r>
      <w:r w:rsidR="00E42FE5" w:rsidRPr="00555C4B">
        <w:rPr>
          <w:rFonts w:ascii="Times New Roman" w:hAnsi="Times New Roman" w:cs="Times New Roman"/>
          <w:sz w:val="24"/>
          <w:szCs w:val="24"/>
        </w:rPr>
        <w:t>,</w:t>
      </w:r>
      <w:r w:rsidR="009E42E3" w:rsidRPr="00555C4B">
        <w:rPr>
          <w:rFonts w:ascii="Times New Roman" w:hAnsi="Times New Roman" w:cs="Times New Roman"/>
          <w:sz w:val="24"/>
          <w:szCs w:val="24"/>
        </w:rPr>
        <w:t xml:space="preserve"> а на советских судах, вероятно, нет</w:t>
      </w:r>
      <w:r w:rsidRPr="00555C4B">
        <w:rPr>
          <w:rFonts w:ascii="Times New Roman" w:hAnsi="Times New Roman" w:cs="Times New Roman"/>
          <w:sz w:val="24"/>
          <w:szCs w:val="24"/>
        </w:rPr>
        <w:t xml:space="preserve">. </w:t>
      </w:r>
    </w:p>
    <w:p w:rsidR="009E42E3" w:rsidRPr="00555C4B" w:rsidRDefault="009E42E3" w:rsidP="00972142">
      <w:pPr>
        <w:pStyle w:val="PlainText"/>
        <w:jc w:val="both"/>
        <w:rPr>
          <w:rFonts w:ascii="Times New Roman" w:hAnsi="Times New Roman" w:cs="Times New Roman"/>
          <w:sz w:val="24"/>
          <w:szCs w:val="24"/>
        </w:rPr>
      </w:pPr>
      <w:r w:rsidRPr="00555C4B">
        <w:rPr>
          <w:rFonts w:ascii="Times New Roman" w:hAnsi="Times New Roman" w:cs="Times New Roman"/>
          <w:sz w:val="24"/>
          <w:szCs w:val="24"/>
        </w:rPr>
        <w:t>Гидрографические суда можно считать исследовательскими, если они регулярно делали океанографические станции. А это возможно только, если на судне, как минимум, есть лебёдки. Поэтому первые советские серийные гидрографические суда „Океан", „Мурман", „Охотск", „Ост", „Вест", „Зюйд", „Норд", «Камчадал", „Полярный", „Партизан" нельзя считать исследовательскими из-за их отсутствия.</w:t>
      </w:r>
      <w:r w:rsidR="00972142" w:rsidRPr="00555C4B">
        <w:rPr>
          <w:rFonts w:ascii="Times New Roman" w:hAnsi="Times New Roman" w:cs="Times New Roman"/>
          <w:sz w:val="24"/>
          <w:szCs w:val="24"/>
        </w:rPr>
        <w:t xml:space="preserve"> </w:t>
      </w:r>
    </w:p>
    <w:p w:rsidR="005822BB" w:rsidRPr="00555C4B" w:rsidRDefault="005822BB" w:rsidP="00C908D3">
      <w:pPr>
        <w:pStyle w:val="PlainText"/>
        <w:jc w:val="both"/>
        <w:rPr>
          <w:rFonts w:ascii="Times New Roman" w:hAnsi="Times New Roman" w:cs="Times New Roman"/>
          <w:sz w:val="24"/>
          <w:szCs w:val="24"/>
        </w:rPr>
      </w:pPr>
    </w:p>
    <w:p w:rsidR="005822BB" w:rsidRPr="00555C4B" w:rsidRDefault="005822BB" w:rsidP="00C908D3">
      <w:pPr>
        <w:pStyle w:val="PlainText"/>
        <w:jc w:val="both"/>
        <w:rPr>
          <w:rFonts w:ascii="Times New Roman" w:hAnsi="Times New Roman" w:cs="Times New Roman"/>
          <w:sz w:val="24"/>
          <w:szCs w:val="24"/>
        </w:rPr>
      </w:pPr>
    </w:p>
    <w:p w:rsidR="005822BB" w:rsidRPr="00555C4B" w:rsidRDefault="00E42FE5" w:rsidP="00D06830">
      <w:pPr>
        <w:pStyle w:val="PlainText"/>
        <w:jc w:val="center"/>
        <w:rPr>
          <w:rFonts w:ascii="Times New Roman" w:hAnsi="Times New Roman" w:cs="Times New Roman"/>
          <w:b/>
          <w:i/>
          <w:sz w:val="24"/>
          <w:szCs w:val="24"/>
        </w:rPr>
      </w:pPr>
      <w:r w:rsidRPr="00555C4B">
        <w:rPr>
          <w:rFonts w:ascii="Times New Roman" w:hAnsi="Times New Roman" w:cs="Times New Roman"/>
          <w:i/>
          <w:sz w:val="24"/>
          <w:szCs w:val="24"/>
        </w:rPr>
        <w:t>Гидрографическое судно ВМФ «Океан</w:t>
      </w:r>
      <w:r w:rsidRPr="00555C4B">
        <w:rPr>
          <w:rFonts w:ascii="Times New Roman" w:hAnsi="Times New Roman" w:cs="Times New Roman"/>
          <w:b/>
          <w:i/>
          <w:sz w:val="24"/>
          <w:szCs w:val="24"/>
        </w:rPr>
        <w:t>»</w:t>
      </w:r>
    </w:p>
    <w:p w:rsidR="001348DB" w:rsidRPr="00555C4B" w:rsidRDefault="001348DB" w:rsidP="001348DB">
      <w:pPr>
        <w:pStyle w:val="PlainText"/>
        <w:jc w:val="both"/>
        <w:rPr>
          <w:rFonts w:ascii="Times New Roman" w:hAnsi="Times New Roman" w:cs="Times New Roman"/>
          <w:b/>
          <w:sz w:val="24"/>
          <w:szCs w:val="24"/>
        </w:rPr>
      </w:pPr>
    </w:p>
    <w:p w:rsidR="001348DB" w:rsidRPr="00555C4B" w:rsidRDefault="001348DB" w:rsidP="001348DB">
      <w:pPr>
        <w:pStyle w:val="PlainText"/>
        <w:jc w:val="both"/>
        <w:rPr>
          <w:rFonts w:ascii="Times New Roman" w:hAnsi="Times New Roman" w:cs="Times New Roman"/>
          <w:b/>
          <w:sz w:val="24"/>
          <w:szCs w:val="24"/>
        </w:rPr>
      </w:pPr>
      <w:r w:rsidRPr="00555C4B">
        <w:rPr>
          <w:rFonts w:ascii="Times New Roman" w:hAnsi="Times New Roman" w:cs="Times New Roman"/>
          <w:b/>
          <w:sz w:val="24"/>
          <w:szCs w:val="24"/>
        </w:rPr>
        <w:t>1.</w:t>
      </w:r>
      <w:r w:rsidR="00D7006F" w:rsidRPr="00555C4B">
        <w:rPr>
          <w:rFonts w:ascii="Times New Roman" w:hAnsi="Times New Roman" w:cs="Times New Roman"/>
          <w:b/>
          <w:sz w:val="24"/>
          <w:szCs w:val="24"/>
        </w:rPr>
        <w:t>5</w:t>
      </w:r>
      <w:r w:rsidRPr="00555C4B">
        <w:rPr>
          <w:rFonts w:ascii="Times New Roman" w:hAnsi="Times New Roman" w:cs="Times New Roman"/>
          <w:b/>
          <w:sz w:val="24"/>
          <w:szCs w:val="24"/>
        </w:rPr>
        <w:t xml:space="preserve">. </w:t>
      </w:r>
      <w:r w:rsidR="00BA129D" w:rsidRPr="00555C4B">
        <w:rPr>
          <w:rFonts w:ascii="Times New Roman" w:hAnsi="Times New Roman" w:cs="Times New Roman"/>
          <w:b/>
          <w:sz w:val="24"/>
          <w:szCs w:val="24"/>
        </w:rPr>
        <w:t>СУДА-ТРОФЕИ И СУДА ПО РЕПАРАЦИЯМ</w:t>
      </w:r>
    </w:p>
    <w:p w:rsidR="00F350C0" w:rsidRPr="00555C4B" w:rsidRDefault="004D3463"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С началом войны все </w:t>
      </w:r>
      <w:r w:rsidR="00D06830" w:rsidRPr="00555C4B">
        <w:rPr>
          <w:rFonts w:ascii="Times New Roman" w:hAnsi="Times New Roman" w:cs="Times New Roman"/>
          <w:sz w:val="24"/>
          <w:szCs w:val="24"/>
        </w:rPr>
        <w:t>исследовательские суда</w:t>
      </w:r>
      <w:r w:rsidRPr="00555C4B">
        <w:rPr>
          <w:rFonts w:ascii="Times New Roman" w:hAnsi="Times New Roman" w:cs="Times New Roman"/>
          <w:sz w:val="24"/>
          <w:szCs w:val="24"/>
        </w:rPr>
        <w:t xml:space="preserve"> были «призваны из народного хозяйства»  в ВМФ и классифицированы </w:t>
      </w:r>
      <w:r w:rsidR="001348DB" w:rsidRPr="00555C4B">
        <w:rPr>
          <w:rFonts w:ascii="Times New Roman" w:hAnsi="Times New Roman" w:cs="Times New Roman"/>
          <w:sz w:val="24"/>
          <w:szCs w:val="24"/>
        </w:rPr>
        <w:t xml:space="preserve"> </w:t>
      </w:r>
      <w:r w:rsidRPr="00555C4B">
        <w:rPr>
          <w:rFonts w:ascii="Times New Roman" w:hAnsi="Times New Roman" w:cs="Times New Roman"/>
          <w:sz w:val="24"/>
          <w:szCs w:val="24"/>
        </w:rPr>
        <w:t>как гидрографические</w:t>
      </w:r>
      <w:r w:rsidR="001348DB" w:rsidRPr="00555C4B">
        <w:rPr>
          <w:rFonts w:ascii="Times New Roman" w:hAnsi="Times New Roman" w:cs="Times New Roman"/>
          <w:sz w:val="24"/>
          <w:szCs w:val="24"/>
        </w:rPr>
        <w:t xml:space="preserve">, а </w:t>
      </w:r>
      <w:r w:rsidR="00BF2007" w:rsidRPr="00555C4B">
        <w:rPr>
          <w:rFonts w:ascii="Times New Roman" w:hAnsi="Times New Roman" w:cs="Times New Roman"/>
          <w:sz w:val="24"/>
          <w:szCs w:val="24"/>
        </w:rPr>
        <w:t>часть</w:t>
      </w:r>
      <w:r w:rsidR="001348DB" w:rsidRPr="00555C4B">
        <w:rPr>
          <w:rFonts w:ascii="Times New Roman" w:hAnsi="Times New Roman" w:cs="Times New Roman"/>
          <w:sz w:val="24"/>
          <w:szCs w:val="24"/>
        </w:rPr>
        <w:t>,</w:t>
      </w:r>
      <w:r w:rsidRPr="00555C4B">
        <w:rPr>
          <w:rFonts w:ascii="Times New Roman" w:hAnsi="Times New Roman" w:cs="Times New Roman"/>
          <w:sz w:val="24"/>
          <w:szCs w:val="24"/>
        </w:rPr>
        <w:t xml:space="preserve"> как тральщики</w:t>
      </w:r>
      <w:r w:rsidR="00F350C0" w:rsidRPr="00555C4B">
        <w:rPr>
          <w:rFonts w:ascii="Times New Roman" w:hAnsi="Times New Roman" w:cs="Times New Roman"/>
          <w:sz w:val="24"/>
          <w:szCs w:val="24"/>
        </w:rPr>
        <w:t xml:space="preserve">. </w:t>
      </w:r>
      <w:r w:rsidR="00763FC9" w:rsidRPr="00555C4B">
        <w:rPr>
          <w:rFonts w:ascii="Times New Roman" w:hAnsi="Times New Roman" w:cs="Times New Roman"/>
          <w:sz w:val="24"/>
          <w:szCs w:val="24"/>
        </w:rPr>
        <w:t xml:space="preserve">Почти все они были уничтожены. </w:t>
      </w:r>
      <w:r w:rsidR="00D06830" w:rsidRPr="00555C4B">
        <w:rPr>
          <w:rFonts w:ascii="Times New Roman" w:hAnsi="Times New Roman" w:cs="Times New Roman"/>
          <w:sz w:val="24"/>
          <w:szCs w:val="24"/>
        </w:rPr>
        <w:t xml:space="preserve">Так, </w:t>
      </w:r>
      <w:r w:rsidR="00763FC9" w:rsidRPr="00555C4B">
        <w:rPr>
          <w:rFonts w:ascii="Times New Roman" w:hAnsi="Times New Roman" w:cs="Times New Roman"/>
          <w:sz w:val="24"/>
          <w:szCs w:val="24"/>
        </w:rPr>
        <w:t>«Персей» был затоплен после бомбёжки</w:t>
      </w:r>
      <w:r w:rsidR="00C22D59" w:rsidRPr="00555C4B">
        <w:rPr>
          <w:rFonts w:ascii="Times New Roman" w:hAnsi="Times New Roman" w:cs="Times New Roman"/>
          <w:sz w:val="24"/>
          <w:szCs w:val="24"/>
        </w:rPr>
        <w:t xml:space="preserve"> у п/о Рыбачий в 1941г</w:t>
      </w:r>
      <w:r w:rsidR="00763FC9" w:rsidRPr="00555C4B">
        <w:rPr>
          <w:rFonts w:ascii="Times New Roman" w:hAnsi="Times New Roman" w:cs="Times New Roman"/>
          <w:sz w:val="24"/>
          <w:szCs w:val="24"/>
        </w:rPr>
        <w:t xml:space="preserve">. </w:t>
      </w:r>
      <w:r w:rsidR="00C22D59" w:rsidRPr="00555C4B">
        <w:rPr>
          <w:rFonts w:ascii="Times New Roman" w:hAnsi="Times New Roman" w:cs="Times New Roman"/>
          <w:sz w:val="24"/>
          <w:szCs w:val="24"/>
        </w:rPr>
        <w:t>«</w:t>
      </w:r>
      <w:r w:rsidR="00763FC9" w:rsidRPr="00555C4B">
        <w:rPr>
          <w:rFonts w:ascii="Times New Roman" w:hAnsi="Times New Roman" w:cs="Times New Roman"/>
          <w:sz w:val="24"/>
          <w:szCs w:val="24"/>
        </w:rPr>
        <w:t>Ю.</w:t>
      </w:r>
      <w:r w:rsidR="00C22D59" w:rsidRPr="00555C4B">
        <w:rPr>
          <w:rFonts w:ascii="Times New Roman" w:hAnsi="Times New Roman" w:cs="Times New Roman"/>
          <w:sz w:val="24"/>
          <w:szCs w:val="24"/>
        </w:rPr>
        <w:t xml:space="preserve">Шокальский» был затоплен в Севастополе в 1942г, «Академик Шокальский» был расстрелян подводной лодкой </w:t>
      </w:r>
      <w:r w:rsidR="00BF2007" w:rsidRPr="00555C4B">
        <w:rPr>
          <w:rFonts w:ascii="Times New Roman" w:hAnsi="Times New Roman" w:cs="Times New Roman"/>
          <w:sz w:val="24"/>
          <w:szCs w:val="24"/>
        </w:rPr>
        <w:t>восточнее</w:t>
      </w:r>
      <w:r w:rsidR="00C22D59" w:rsidRPr="00555C4B">
        <w:rPr>
          <w:rFonts w:ascii="Times New Roman" w:hAnsi="Times New Roman" w:cs="Times New Roman"/>
          <w:sz w:val="24"/>
          <w:szCs w:val="24"/>
        </w:rPr>
        <w:t xml:space="preserve"> Новой Земли в 1943г</w:t>
      </w:r>
      <w:r w:rsidR="00BF2007" w:rsidRPr="00555C4B">
        <w:rPr>
          <w:rFonts w:ascii="Times New Roman" w:hAnsi="Times New Roman" w:cs="Times New Roman"/>
          <w:sz w:val="24"/>
          <w:szCs w:val="24"/>
        </w:rPr>
        <w:t>, а «Норд» - у Таймыра в 1944г.</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К 1941 году было 73 гидрографических судна ВМФ: 24- на Балтийском море</w:t>
      </w:r>
      <w:r w:rsidR="004D3463" w:rsidRPr="00555C4B">
        <w:rPr>
          <w:rFonts w:ascii="Times New Roman" w:hAnsi="Times New Roman" w:cs="Times New Roman"/>
          <w:sz w:val="24"/>
          <w:szCs w:val="24"/>
        </w:rPr>
        <w:t>,</w:t>
      </w:r>
      <w:r w:rsidRPr="00555C4B">
        <w:rPr>
          <w:rFonts w:ascii="Times New Roman" w:hAnsi="Times New Roman" w:cs="Times New Roman"/>
          <w:sz w:val="24"/>
          <w:szCs w:val="24"/>
        </w:rPr>
        <w:t xml:space="preserve">  14- на Чёрном, 16- </w:t>
      </w:r>
      <w:r w:rsidR="004D3463" w:rsidRPr="00555C4B">
        <w:rPr>
          <w:rFonts w:ascii="Times New Roman" w:hAnsi="Times New Roman" w:cs="Times New Roman"/>
          <w:sz w:val="24"/>
          <w:szCs w:val="24"/>
        </w:rPr>
        <w:t>на</w:t>
      </w:r>
      <w:r w:rsidRPr="00555C4B">
        <w:rPr>
          <w:rFonts w:ascii="Times New Roman" w:hAnsi="Times New Roman" w:cs="Times New Roman"/>
          <w:sz w:val="24"/>
          <w:szCs w:val="24"/>
        </w:rPr>
        <w:t xml:space="preserve"> С</w:t>
      </w:r>
      <w:r w:rsidR="004D3463" w:rsidRPr="00555C4B">
        <w:rPr>
          <w:rFonts w:ascii="Times New Roman" w:hAnsi="Times New Roman" w:cs="Times New Roman"/>
          <w:sz w:val="24"/>
          <w:szCs w:val="24"/>
        </w:rPr>
        <w:t>еверном флоте</w:t>
      </w:r>
      <w:r w:rsidRPr="00555C4B">
        <w:rPr>
          <w:rFonts w:ascii="Times New Roman" w:hAnsi="Times New Roman" w:cs="Times New Roman"/>
          <w:sz w:val="24"/>
          <w:szCs w:val="24"/>
        </w:rPr>
        <w:t xml:space="preserve"> и только 11- на </w:t>
      </w:r>
      <w:r w:rsidR="004D3463" w:rsidRPr="00555C4B">
        <w:rPr>
          <w:rFonts w:ascii="Times New Roman" w:hAnsi="Times New Roman" w:cs="Times New Roman"/>
          <w:sz w:val="24"/>
          <w:szCs w:val="24"/>
        </w:rPr>
        <w:t>Тихоокеанском.</w:t>
      </w:r>
      <w:r w:rsidRPr="00555C4B">
        <w:rPr>
          <w:rFonts w:ascii="Times New Roman" w:hAnsi="Times New Roman" w:cs="Times New Roman"/>
          <w:sz w:val="24"/>
          <w:szCs w:val="24"/>
        </w:rPr>
        <w:t xml:space="preserve"> «История Гидрографической Службы»(т.3,с.95) утверждает, что в ВОВ погибли только 18 гидрографических судов</w:t>
      </w:r>
      <w:r w:rsidR="00BF2007" w:rsidRPr="00555C4B">
        <w:rPr>
          <w:rFonts w:ascii="Times New Roman" w:hAnsi="Times New Roman" w:cs="Times New Roman"/>
          <w:sz w:val="24"/>
          <w:szCs w:val="24"/>
        </w:rPr>
        <w:t>. То есть</w:t>
      </w:r>
      <w:r w:rsidR="004D3463" w:rsidRPr="00555C4B">
        <w:rPr>
          <w:rFonts w:ascii="Times New Roman" w:hAnsi="Times New Roman" w:cs="Times New Roman"/>
          <w:sz w:val="24"/>
          <w:szCs w:val="24"/>
        </w:rPr>
        <w:t xml:space="preserve"> взятые в ВМФ гражданские исследовательские суда при таком подсчёте не учитываются</w:t>
      </w:r>
      <w:r w:rsidRPr="00555C4B">
        <w:rPr>
          <w:rFonts w:ascii="Times New Roman" w:hAnsi="Times New Roman" w:cs="Times New Roman"/>
          <w:sz w:val="24"/>
          <w:szCs w:val="24"/>
        </w:rPr>
        <w:t>. Однако, даже при груб</w:t>
      </w:r>
      <w:r w:rsidR="004D3463" w:rsidRPr="00555C4B">
        <w:rPr>
          <w:rFonts w:ascii="Times New Roman" w:hAnsi="Times New Roman" w:cs="Times New Roman"/>
          <w:sz w:val="24"/>
          <w:szCs w:val="24"/>
        </w:rPr>
        <w:t>ым подсчётам</w:t>
      </w:r>
      <w:r w:rsidRPr="00555C4B">
        <w:rPr>
          <w:rFonts w:ascii="Times New Roman" w:hAnsi="Times New Roman" w:cs="Times New Roman"/>
          <w:sz w:val="24"/>
          <w:szCs w:val="24"/>
        </w:rPr>
        <w:t xml:space="preserve"> следует, что в ВОВ погибли, как минимум, 30 гидрографических судов.</w:t>
      </w:r>
      <w:r w:rsidR="004D3463" w:rsidRPr="00555C4B">
        <w:rPr>
          <w:rFonts w:ascii="Times New Roman" w:hAnsi="Times New Roman" w:cs="Times New Roman"/>
          <w:sz w:val="24"/>
          <w:szCs w:val="24"/>
        </w:rPr>
        <w:t xml:space="preserve"> </w:t>
      </w:r>
      <w:r w:rsidRPr="00555C4B">
        <w:rPr>
          <w:rFonts w:ascii="Times New Roman" w:hAnsi="Times New Roman" w:cs="Times New Roman"/>
          <w:sz w:val="24"/>
          <w:szCs w:val="24"/>
        </w:rPr>
        <w:t>На Чёрном море были потоплены или взорваны 16 гидрографических судов ВМФ: «Гидрограф</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«Голик</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«Горизонт</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(1942), «Градус</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«Гроза</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«Гюйс</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(1942), «Дельфин</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«Дефлектор</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(1941), «Долгота (1941). «Зюйд</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(1944), «Норд</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(1942), «Ост</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(1943). «Хаджибей</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«Ю.Шокальский</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(1942), «Вал</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(1942), «Александр Ковалевский</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(1932).</w:t>
      </w:r>
      <w:r w:rsidR="004D3463" w:rsidRPr="00555C4B">
        <w:rPr>
          <w:rFonts w:ascii="Times New Roman" w:hAnsi="Times New Roman" w:cs="Times New Roman"/>
          <w:sz w:val="24"/>
          <w:szCs w:val="24"/>
        </w:rPr>
        <w:t xml:space="preserve"> </w:t>
      </w:r>
      <w:r w:rsidRPr="00555C4B">
        <w:rPr>
          <w:rFonts w:ascii="Times New Roman" w:hAnsi="Times New Roman" w:cs="Times New Roman"/>
          <w:sz w:val="24"/>
          <w:szCs w:val="24"/>
        </w:rPr>
        <w:t>На БФ потоплено 9 гс: «Азимут» (1941), «Астроном</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«Базис» (1941), «Вал</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«Вест</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«Волна</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«Восток» (1941), «Гидрограф</w:t>
      </w:r>
      <w:r w:rsidR="00BF2007" w:rsidRPr="00555C4B">
        <w:rPr>
          <w:rFonts w:ascii="Times New Roman" w:hAnsi="Times New Roman" w:cs="Times New Roman"/>
          <w:sz w:val="24"/>
          <w:szCs w:val="24"/>
        </w:rPr>
        <w:t>»</w:t>
      </w:r>
      <w:r w:rsidRPr="00555C4B">
        <w:rPr>
          <w:rFonts w:ascii="Times New Roman" w:hAnsi="Times New Roman" w:cs="Times New Roman"/>
          <w:sz w:val="24"/>
          <w:szCs w:val="24"/>
        </w:rPr>
        <w:t xml:space="preserve"> (1941), «Норд»(1941).</w:t>
      </w:r>
      <w:r w:rsidR="004D3463"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СФ потерял </w:t>
      </w:r>
      <w:r w:rsidR="004D3463" w:rsidRPr="00555C4B">
        <w:rPr>
          <w:rFonts w:ascii="Times New Roman" w:hAnsi="Times New Roman" w:cs="Times New Roman"/>
          <w:sz w:val="24"/>
          <w:szCs w:val="24"/>
        </w:rPr>
        <w:t xml:space="preserve">два </w:t>
      </w:r>
      <w:r w:rsidRPr="00555C4B">
        <w:rPr>
          <w:rFonts w:ascii="Times New Roman" w:hAnsi="Times New Roman" w:cs="Times New Roman"/>
          <w:sz w:val="24"/>
          <w:szCs w:val="24"/>
        </w:rPr>
        <w:t>гидрографически</w:t>
      </w:r>
      <w:r w:rsidR="004D3463" w:rsidRPr="00555C4B">
        <w:rPr>
          <w:rFonts w:ascii="Times New Roman" w:hAnsi="Times New Roman" w:cs="Times New Roman"/>
          <w:sz w:val="24"/>
          <w:szCs w:val="24"/>
        </w:rPr>
        <w:t>х</w:t>
      </w:r>
      <w:r w:rsidRPr="00555C4B">
        <w:rPr>
          <w:rFonts w:ascii="Times New Roman" w:hAnsi="Times New Roman" w:cs="Times New Roman"/>
          <w:sz w:val="24"/>
          <w:szCs w:val="24"/>
        </w:rPr>
        <w:t xml:space="preserve"> суд</w:t>
      </w:r>
      <w:r w:rsidR="004D3463" w:rsidRPr="00555C4B">
        <w:rPr>
          <w:rFonts w:ascii="Times New Roman" w:hAnsi="Times New Roman" w:cs="Times New Roman"/>
          <w:sz w:val="24"/>
          <w:szCs w:val="24"/>
        </w:rPr>
        <w:t>н</w:t>
      </w:r>
      <w:r w:rsidRPr="00555C4B">
        <w:rPr>
          <w:rFonts w:ascii="Times New Roman" w:hAnsi="Times New Roman" w:cs="Times New Roman"/>
          <w:sz w:val="24"/>
          <w:szCs w:val="24"/>
        </w:rPr>
        <w:t>а «Меридиан»  (1941) и «Норд» (1944).</w:t>
      </w:r>
      <w:r w:rsidR="004D3463"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На ТОФ </w:t>
      </w:r>
      <w:r w:rsidR="004D3463" w:rsidRPr="00555C4B">
        <w:rPr>
          <w:rFonts w:ascii="Times New Roman" w:hAnsi="Times New Roman" w:cs="Times New Roman"/>
          <w:sz w:val="24"/>
          <w:szCs w:val="24"/>
        </w:rPr>
        <w:t xml:space="preserve">были </w:t>
      </w:r>
      <w:r w:rsidRPr="00555C4B">
        <w:rPr>
          <w:rFonts w:ascii="Times New Roman" w:hAnsi="Times New Roman" w:cs="Times New Roman"/>
          <w:sz w:val="24"/>
          <w:szCs w:val="24"/>
        </w:rPr>
        <w:t xml:space="preserve">потоплены: «Партизан» (1945) и «Чукча» (1943) .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Даже далёкая от военных действий Каспийская флотилия потеряла в годы войны одно судно («Створ, 1944).</w:t>
      </w:r>
      <w:r w:rsidR="00BF2007" w:rsidRPr="00555C4B">
        <w:rPr>
          <w:rFonts w:ascii="Times New Roman" w:hAnsi="Times New Roman" w:cs="Times New Roman"/>
          <w:sz w:val="24"/>
          <w:szCs w:val="24"/>
        </w:rPr>
        <w:t xml:space="preserve"> Но СССР получил несколько новых американских гидрографических судов по лендлизу.</w:t>
      </w:r>
    </w:p>
    <w:p w:rsidR="00F350C0" w:rsidRPr="00555C4B" w:rsidRDefault="00F350C0" w:rsidP="00F350C0">
      <w:pPr>
        <w:pStyle w:val="PlainText"/>
        <w:jc w:val="both"/>
        <w:rPr>
          <w:rFonts w:ascii="Times New Roman" w:hAnsi="Times New Roman" w:cs="Times New Roman"/>
          <w:color w:val="FF0000"/>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После войны </w:t>
      </w:r>
      <w:r w:rsidR="00BF2007" w:rsidRPr="00555C4B">
        <w:rPr>
          <w:rFonts w:ascii="Times New Roman" w:hAnsi="Times New Roman" w:cs="Times New Roman"/>
          <w:sz w:val="24"/>
          <w:szCs w:val="24"/>
        </w:rPr>
        <w:t xml:space="preserve">Гидрографическая служба ВМФ пополнилась </w:t>
      </w:r>
      <w:r w:rsidRPr="00555C4B">
        <w:rPr>
          <w:rFonts w:ascii="Times New Roman" w:hAnsi="Times New Roman" w:cs="Times New Roman"/>
          <w:sz w:val="24"/>
          <w:szCs w:val="24"/>
        </w:rPr>
        <w:t>сразу 35 немецки</w:t>
      </w:r>
      <w:r w:rsidR="00BF2007" w:rsidRPr="00555C4B">
        <w:rPr>
          <w:rFonts w:ascii="Times New Roman" w:hAnsi="Times New Roman" w:cs="Times New Roman"/>
          <w:sz w:val="24"/>
          <w:szCs w:val="24"/>
        </w:rPr>
        <w:t>ми</w:t>
      </w:r>
      <w:r w:rsidRPr="00555C4B">
        <w:rPr>
          <w:rFonts w:ascii="Times New Roman" w:hAnsi="Times New Roman" w:cs="Times New Roman"/>
          <w:sz w:val="24"/>
          <w:szCs w:val="24"/>
        </w:rPr>
        <w:t xml:space="preserve"> и 9 японски</w:t>
      </w:r>
      <w:r w:rsidR="00BF2007" w:rsidRPr="00555C4B">
        <w:rPr>
          <w:rFonts w:ascii="Times New Roman" w:hAnsi="Times New Roman" w:cs="Times New Roman"/>
          <w:sz w:val="24"/>
          <w:szCs w:val="24"/>
        </w:rPr>
        <w:t>ми судами</w:t>
      </w:r>
      <w:r w:rsidRPr="00555C4B">
        <w:rPr>
          <w:rFonts w:ascii="Times New Roman" w:hAnsi="Times New Roman" w:cs="Times New Roman"/>
          <w:sz w:val="24"/>
          <w:szCs w:val="24"/>
        </w:rPr>
        <w:t xml:space="preserve"> (История гидрографической службы, т.3) были использованы как гидрографические. Трофейные болгарские и румынские корабли, также </w:t>
      </w:r>
      <w:r w:rsidR="00BF2007" w:rsidRPr="00555C4B">
        <w:rPr>
          <w:rFonts w:ascii="Times New Roman" w:hAnsi="Times New Roman" w:cs="Times New Roman"/>
          <w:sz w:val="24"/>
          <w:szCs w:val="24"/>
        </w:rPr>
        <w:t xml:space="preserve">взятые </w:t>
      </w:r>
      <w:r w:rsidRPr="00555C4B">
        <w:rPr>
          <w:rFonts w:ascii="Times New Roman" w:hAnsi="Times New Roman" w:cs="Times New Roman"/>
          <w:sz w:val="24"/>
          <w:szCs w:val="24"/>
        </w:rPr>
        <w:t xml:space="preserve">в ГС ВМФ, вскоре были возвращены по принадлежности. </w:t>
      </w:r>
    </w:p>
    <w:p w:rsidR="00F350C0" w:rsidRPr="00555C4B" w:rsidRDefault="00F350C0"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C25448" w:rsidRPr="00555C4B">
        <w:rPr>
          <w:rFonts w:ascii="Times New Roman" w:hAnsi="Times New Roman" w:cs="Times New Roman"/>
          <w:sz w:val="24"/>
          <w:szCs w:val="24"/>
        </w:rPr>
        <w:t>Почти в</w:t>
      </w:r>
      <w:r w:rsidRPr="00555C4B">
        <w:rPr>
          <w:rFonts w:ascii="Times New Roman" w:hAnsi="Times New Roman" w:cs="Times New Roman"/>
          <w:sz w:val="24"/>
          <w:szCs w:val="24"/>
        </w:rPr>
        <w:t xml:space="preserve">се </w:t>
      </w:r>
      <w:r w:rsidR="00C25448" w:rsidRPr="00555C4B">
        <w:rPr>
          <w:rFonts w:ascii="Times New Roman" w:hAnsi="Times New Roman" w:cs="Times New Roman"/>
          <w:sz w:val="24"/>
          <w:szCs w:val="24"/>
        </w:rPr>
        <w:t>трофейные суда</w:t>
      </w:r>
      <w:r w:rsidRPr="00555C4B">
        <w:rPr>
          <w:rFonts w:ascii="Times New Roman" w:hAnsi="Times New Roman" w:cs="Times New Roman"/>
          <w:sz w:val="24"/>
          <w:szCs w:val="24"/>
        </w:rPr>
        <w:t xml:space="preserve"> нуждал</w:t>
      </w:r>
      <w:r w:rsidR="00C25448" w:rsidRPr="00555C4B">
        <w:rPr>
          <w:rFonts w:ascii="Times New Roman" w:hAnsi="Times New Roman" w:cs="Times New Roman"/>
          <w:sz w:val="24"/>
          <w:szCs w:val="24"/>
        </w:rPr>
        <w:t>и</w:t>
      </w:r>
      <w:r w:rsidRPr="00555C4B">
        <w:rPr>
          <w:rFonts w:ascii="Times New Roman" w:hAnsi="Times New Roman" w:cs="Times New Roman"/>
          <w:sz w:val="24"/>
          <w:szCs w:val="24"/>
        </w:rPr>
        <w:t xml:space="preserve">сь в </w:t>
      </w:r>
      <w:r w:rsidR="00C25448" w:rsidRPr="00555C4B">
        <w:rPr>
          <w:rFonts w:ascii="Times New Roman" w:hAnsi="Times New Roman" w:cs="Times New Roman"/>
          <w:sz w:val="24"/>
          <w:szCs w:val="24"/>
        </w:rPr>
        <w:t>ремонте</w:t>
      </w:r>
      <w:r w:rsidR="0089328B" w:rsidRPr="00555C4B">
        <w:rPr>
          <w:rFonts w:ascii="Times New Roman" w:hAnsi="Times New Roman" w:cs="Times New Roman"/>
          <w:sz w:val="24"/>
          <w:szCs w:val="24"/>
        </w:rPr>
        <w:t xml:space="preserve"> (</w:t>
      </w:r>
      <w:r w:rsidRPr="00555C4B">
        <w:rPr>
          <w:rFonts w:ascii="Times New Roman" w:hAnsi="Times New Roman" w:cs="Times New Roman"/>
          <w:sz w:val="24"/>
          <w:szCs w:val="24"/>
        </w:rPr>
        <w:t>на 1.4.1950 из 79 судов ГС ВМФ</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 xml:space="preserve"> 58</w:t>
      </w:r>
      <w:r w:rsidR="0089328B" w:rsidRPr="00555C4B">
        <w:rPr>
          <w:rFonts w:ascii="Times New Roman" w:hAnsi="Times New Roman" w:cs="Times New Roman"/>
          <w:sz w:val="24"/>
          <w:szCs w:val="24"/>
        </w:rPr>
        <w:t xml:space="preserve">, </w:t>
      </w:r>
      <w:r w:rsidRPr="00555C4B">
        <w:rPr>
          <w:rFonts w:ascii="Times New Roman" w:hAnsi="Times New Roman" w:cs="Times New Roman"/>
          <w:sz w:val="24"/>
          <w:szCs w:val="24"/>
        </w:rPr>
        <w:t>Котов, 2000). В европейской части Страны такие суда  ремонтировались и переоборудовались в Германии и Финляндии (в счёт репараций). Но владивостокские суда переоборудоваться за границей не могли</w:t>
      </w:r>
      <w:r w:rsidR="0089328B" w:rsidRPr="00555C4B">
        <w:rPr>
          <w:rFonts w:ascii="Times New Roman" w:hAnsi="Times New Roman" w:cs="Times New Roman"/>
          <w:sz w:val="24"/>
          <w:szCs w:val="24"/>
        </w:rPr>
        <w:t xml:space="preserve"> (</w:t>
      </w:r>
      <w:r w:rsidRPr="00555C4B">
        <w:rPr>
          <w:rFonts w:ascii="Times New Roman" w:hAnsi="Times New Roman" w:cs="Times New Roman"/>
          <w:sz w:val="24"/>
          <w:szCs w:val="24"/>
        </w:rPr>
        <w:t>Япония и Южная Корея были заняты американцами, а в Китае шла  гражданская война</w:t>
      </w:r>
      <w:r w:rsidR="0089328B" w:rsidRPr="00555C4B">
        <w:rPr>
          <w:rFonts w:ascii="Times New Roman" w:hAnsi="Times New Roman" w:cs="Times New Roman"/>
          <w:sz w:val="24"/>
          <w:szCs w:val="24"/>
        </w:rPr>
        <w:t>)</w:t>
      </w:r>
      <w:r w:rsidR="00BF2007" w:rsidRPr="00555C4B">
        <w:rPr>
          <w:rFonts w:ascii="Times New Roman" w:hAnsi="Times New Roman" w:cs="Times New Roman"/>
          <w:sz w:val="24"/>
          <w:szCs w:val="24"/>
        </w:rPr>
        <w:t xml:space="preserve"> и вскоре были списаны</w:t>
      </w:r>
      <w:r w:rsidR="0089328B"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В ремонте не нуждались лишь </w:t>
      </w:r>
      <w:r w:rsidR="0089328B" w:rsidRPr="00555C4B">
        <w:rPr>
          <w:rFonts w:ascii="Times New Roman" w:hAnsi="Times New Roman" w:cs="Times New Roman"/>
          <w:sz w:val="24"/>
          <w:szCs w:val="24"/>
        </w:rPr>
        <w:t>л</w:t>
      </w:r>
      <w:r w:rsidRPr="00555C4B">
        <w:rPr>
          <w:rFonts w:ascii="Times New Roman" w:hAnsi="Times New Roman" w:cs="Times New Roman"/>
          <w:sz w:val="24"/>
          <w:szCs w:val="24"/>
        </w:rPr>
        <w:t>ендлизовские</w:t>
      </w:r>
      <w:r w:rsidR="0089328B" w:rsidRPr="00555C4B">
        <w:rPr>
          <w:rFonts w:ascii="Times New Roman" w:hAnsi="Times New Roman" w:cs="Times New Roman"/>
          <w:sz w:val="24"/>
          <w:szCs w:val="24"/>
        </w:rPr>
        <w:t xml:space="preserve"> </w:t>
      </w:r>
      <w:r w:rsidRPr="00555C4B">
        <w:rPr>
          <w:rFonts w:ascii="Times New Roman" w:hAnsi="Times New Roman" w:cs="Times New Roman"/>
          <w:sz w:val="24"/>
          <w:szCs w:val="24"/>
        </w:rPr>
        <w:t>суда (Бережной, 1994)</w:t>
      </w:r>
      <w:r w:rsidR="0089328B" w:rsidRPr="00555C4B">
        <w:rPr>
          <w:rFonts w:ascii="Times New Roman" w:hAnsi="Times New Roman" w:cs="Times New Roman"/>
          <w:sz w:val="24"/>
          <w:szCs w:val="24"/>
        </w:rPr>
        <w:t>. В</w:t>
      </w:r>
      <w:r w:rsidR="00BF2007" w:rsidRPr="00555C4B">
        <w:rPr>
          <w:rFonts w:ascii="Times New Roman" w:hAnsi="Times New Roman" w:cs="Times New Roman"/>
          <w:sz w:val="24"/>
          <w:szCs w:val="24"/>
        </w:rPr>
        <w:t xml:space="preserve">ероятно поэтому американские </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Гигрометр</w:t>
      </w:r>
      <w:r w:rsidR="0089328B" w:rsidRPr="00555C4B">
        <w:rPr>
          <w:rFonts w:ascii="Times New Roman" w:hAnsi="Times New Roman" w:cs="Times New Roman"/>
          <w:sz w:val="24"/>
          <w:szCs w:val="24"/>
        </w:rPr>
        <w:t>» (</w:t>
      </w:r>
      <w:r w:rsidRPr="00555C4B">
        <w:rPr>
          <w:rFonts w:ascii="Times New Roman" w:hAnsi="Times New Roman" w:cs="Times New Roman"/>
          <w:sz w:val="24"/>
          <w:szCs w:val="24"/>
        </w:rPr>
        <w:t>работал в ГС ТОФ в 1947-1956гг</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w:t>
      </w:r>
      <w:r w:rsidR="0089328B" w:rsidRPr="00555C4B">
        <w:rPr>
          <w:rFonts w:ascii="Times New Roman" w:hAnsi="Times New Roman" w:cs="Times New Roman"/>
          <w:sz w:val="24"/>
          <w:szCs w:val="24"/>
        </w:rPr>
        <w:t xml:space="preserve"> «</w:t>
      </w:r>
      <w:r w:rsidRPr="00555C4B">
        <w:rPr>
          <w:rFonts w:ascii="Times New Roman" w:hAnsi="Times New Roman" w:cs="Times New Roman"/>
          <w:sz w:val="24"/>
          <w:szCs w:val="24"/>
        </w:rPr>
        <w:t>Гироскоп</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 xml:space="preserve"> (1947-1958гг</w:t>
      </w:r>
      <w:r w:rsidR="0089328B" w:rsidRPr="00555C4B">
        <w:rPr>
          <w:rFonts w:ascii="Times New Roman" w:hAnsi="Times New Roman" w:cs="Times New Roman"/>
          <w:sz w:val="24"/>
          <w:szCs w:val="24"/>
        </w:rPr>
        <w:t>) и «</w:t>
      </w:r>
      <w:r w:rsidRPr="00555C4B">
        <w:rPr>
          <w:rFonts w:ascii="Times New Roman" w:hAnsi="Times New Roman" w:cs="Times New Roman"/>
          <w:sz w:val="24"/>
          <w:szCs w:val="24"/>
        </w:rPr>
        <w:t>Гидрофон</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 xml:space="preserve"> (1947-1956гг</w:t>
      </w:r>
      <w:r w:rsidR="0089328B" w:rsidRPr="00555C4B">
        <w:rPr>
          <w:rFonts w:ascii="Times New Roman" w:hAnsi="Times New Roman" w:cs="Times New Roman"/>
          <w:sz w:val="24"/>
          <w:szCs w:val="24"/>
        </w:rPr>
        <w:t>)</w:t>
      </w:r>
      <w:r w:rsidR="00BF2007" w:rsidRPr="00555C4B">
        <w:rPr>
          <w:rFonts w:ascii="Times New Roman" w:hAnsi="Times New Roman" w:cs="Times New Roman"/>
          <w:sz w:val="24"/>
          <w:szCs w:val="24"/>
        </w:rPr>
        <w:t xml:space="preserve"> не были возвращены</w:t>
      </w:r>
      <w:r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История Г</w:t>
      </w:r>
      <w:r w:rsidR="0089328B" w:rsidRPr="00555C4B">
        <w:rPr>
          <w:rFonts w:ascii="Times New Roman" w:hAnsi="Times New Roman" w:cs="Times New Roman"/>
          <w:sz w:val="24"/>
          <w:szCs w:val="24"/>
        </w:rPr>
        <w:t xml:space="preserve">идрографической </w:t>
      </w:r>
      <w:r w:rsidRPr="00555C4B">
        <w:rPr>
          <w:rFonts w:ascii="Times New Roman" w:hAnsi="Times New Roman" w:cs="Times New Roman"/>
          <w:sz w:val="24"/>
          <w:szCs w:val="24"/>
        </w:rPr>
        <w:t>С</w:t>
      </w:r>
      <w:r w:rsidR="0089328B" w:rsidRPr="00555C4B">
        <w:rPr>
          <w:rFonts w:ascii="Times New Roman" w:hAnsi="Times New Roman" w:cs="Times New Roman"/>
          <w:sz w:val="24"/>
          <w:szCs w:val="24"/>
        </w:rPr>
        <w:t>лужбы»</w:t>
      </w:r>
      <w:r w:rsidRPr="00555C4B">
        <w:rPr>
          <w:rFonts w:ascii="Times New Roman" w:hAnsi="Times New Roman" w:cs="Times New Roman"/>
          <w:sz w:val="24"/>
          <w:szCs w:val="24"/>
        </w:rPr>
        <w:t xml:space="preserve"> сообщает</w:t>
      </w:r>
      <w:r w:rsidR="0089328B" w:rsidRPr="00555C4B">
        <w:rPr>
          <w:rFonts w:ascii="Times New Roman" w:hAnsi="Times New Roman" w:cs="Times New Roman"/>
          <w:sz w:val="24"/>
          <w:szCs w:val="24"/>
        </w:rPr>
        <w:t>, что было</w:t>
      </w:r>
      <w:r w:rsidRPr="00555C4B">
        <w:rPr>
          <w:rFonts w:ascii="Times New Roman" w:hAnsi="Times New Roman" w:cs="Times New Roman"/>
          <w:sz w:val="24"/>
          <w:szCs w:val="24"/>
        </w:rPr>
        <w:t xml:space="preserve"> девят</w:t>
      </w:r>
      <w:r w:rsidR="0089328B" w:rsidRPr="00555C4B">
        <w:rPr>
          <w:rFonts w:ascii="Times New Roman" w:hAnsi="Times New Roman" w:cs="Times New Roman"/>
          <w:sz w:val="24"/>
          <w:szCs w:val="24"/>
        </w:rPr>
        <w:t>ь</w:t>
      </w:r>
      <w:r w:rsidRPr="00555C4B">
        <w:rPr>
          <w:rFonts w:ascii="Times New Roman" w:hAnsi="Times New Roman" w:cs="Times New Roman"/>
          <w:sz w:val="24"/>
          <w:szCs w:val="24"/>
        </w:rPr>
        <w:t xml:space="preserve"> гидрографических суд</w:t>
      </w:r>
      <w:r w:rsidR="0089328B" w:rsidRPr="00555C4B">
        <w:rPr>
          <w:rFonts w:ascii="Times New Roman" w:hAnsi="Times New Roman" w:cs="Times New Roman"/>
          <w:sz w:val="24"/>
          <w:szCs w:val="24"/>
        </w:rPr>
        <w:t>ов</w:t>
      </w:r>
      <w:r w:rsidRPr="00555C4B">
        <w:rPr>
          <w:rFonts w:ascii="Times New Roman" w:hAnsi="Times New Roman" w:cs="Times New Roman"/>
          <w:sz w:val="24"/>
          <w:szCs w:val="24"/>
        </w:rPr>
        <w:t xml:space="preserve"> японского происхождения. Но </w:t>
      </w:r>
      <w:r w:rsidR="0089328B" w:rsidRPr="00555C4B">
        <w:rPr>
          <w:rFonts w:ascii="Times New Roman" w:hAnsi="Times New Roman" w:cs="Times New Roman"/>
          <w:sz w:val="24"/>
          <w:szCs w:val="24"/>
        </w:rPr>
        <w:t xml:space="preserve">поимённо </w:t>
      </w:r>
      <w:r w:rsidRPr="00555C4B">
        <w:rPr>
          <w:rFonts w:ascii="Times New Roman" w:hAnsi="Times New Roman" w:cs="Times New Roman"/>
          <w:sz w:val="24"/>
          <w:szCs w:val="24"/>
        </w:rPr>
        <w:t>известны (Котов, 2002) лишь шесть таких судов</w:t>
      </w:r>
      <w:r w:rsidR="0089328B"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«Вал («Икино»</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 xml:space="preserve"> работал в 1949-1954гг и был списан в 1961г.</w:t>
      </w:r>
      <w:r w:rsidR="0089328B"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«Норд»/«Глубомер»(«Коцу»</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 xml:space="preserve"> работал в 1948-1954гг  и был списан в 1969г.</w:t>
      </w:r>
      <w:r w:rsidR="0089328B"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«Херсонес» (ЭК-105</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 xml:space="preserve">  работал в 1949-1954гг и был списан в 1960г.</w:t>
      </w:r>
      <w:r w:rsidR="0089328B"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«Сюркум» (ЭК-227</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 xml:space="preserve"> работал в 1949-1954гг и был списан в 1958г.</w:t>
      </w:r>
      <w:r w:rsidR="0089328B"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«Вест»/«Островной (ЭК-71</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 xml:space="preserve"> работал в 1948-1954гг и был списан в 1964г.</w:t>
      </w:r>
      <w:r w:rsidR="0089328B" w:rsidRPr="00555C4B">
        <w:rPr>
          <w:rFonts w:ascii="Times New Roman" w:hAnsi="Times New Roman" w:cs="Times New Roman"/>
          <w:sz w:val="24"/>
          <w:szCs w:val="24"/>
        </w:rPr>
        <w:t>)</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«Катунь» («Катасима»</w:t>
      </w:r>
      <w:r w:rsidR="0089328B" w:rsidRPr="00555C4B">
        <w:rPr>
          <w:rFonts w:ascii="Times New Roman" w:hAnsi="Times New Roman" w:cs="Times New Roman"/>
          <w:sz w:val="24"/>
          <w:szCs w:val="24"/>
        </w:rPr>
        <w:t>,</w:t>
      </w:r>
      <w:r w:rsidRPr="00555C4B">
        <w:rPr>
          <w:rFonts w:ascii="Times New Roman" w:hAnsi="Times New Roman" w:cs="Times New Roman"/>
          <w:sz w:val="24"/>
          <w:szCs w:val="24"/>
        </w:rPr>
        <w:t xml:space="preserve"> работал в 1950-1954гг и был списан в 1956г.</w:t>
      </w:r>
      <w:r w:rsidR="0089328B" w:rsidRPr="00555C4B">
        <w:rPr>
          <w:rFonts w:ascii="Times New Roman" w:hAnsi="Times New Roman" w:cs="Times New Roman"/>
          <w:sz w:val="24"/>
          <w:szCs w:val="24"/>
        </w:rPr>
        <w:t>).</w:t>
      </w:r>
    </w:p>
    <w:p w:rsidR="001348DB" w:rsidRPr="00555C4B" w:rsidRDefault="001348DB"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Трофейные суда также поступили во многие гражданские мореведческие организации (Севморпуть, ГОИН, ИОАН, ПИНРО). </w:t>
      </w:r>
    </w:p>
    <w:p w:rsidR="00F350C0" w:rsidRPr="00555C4B" w:rsidRDefault="006B50AA"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За счёт репараций число исследовательских судов СССР существенно выросло, а исследовательские суда Страны смогли выйти за пределы территориальных вод. </w:t>
      </w:r>
      <w:r w:rsidR="00F350C0" w:rsidRPr="00555C4B">
        <w:rPr>
          <w:rFonts w:ascii="Times New Roman" w:hAnsi="Times New Roman" w:cs="Times New Roman"/>
          <w:sz w:val="24"/>
          <w:szCs w:val="24"/>
        </w:rPr>
        <w:t xml:space="preserve">СССР отказался от своей доли в </w:t>
      </w:r>
      <w:r w:rsidR="001348DB" w:rsidRPr="00555C4B">
        <w:rPr>
          <w:rFonts w:ascii="Times New Roman" w:hAnsi="Times New Roman" w:cs="Times New Roman"/>
          <w:sz w:val="24"/>
          <w:szCs w:val="24"/>
        </w:rPr>
        <w:t xml:space="preserve">найденном </w:t>
      </w:r>
      <w:r w:rsidR="00F350C0" w:rsidRPr="00555C4B">
        <w:rPr>
          <w:rFonts w:ascii="Times New Roman" w:hAnsi="Times New Roman" w:cs="Times New Roman"/>
          <w:sz w:val="24"/>
          <w:szCs w:val="24"/>
        </w:rPr>
        <w:t xml:space="preserve">германском золотом запасе (около 20млрд.долларов) и от помощи в восстановлении промышленности по плану Маршалла. Единственным внешним источником </w:t>
      </w:r>
      <w:r w:rsidR="00763FC9" w:rsidRPr="00555C4B">
        <w:rPr>
          <w:rFonts w:ascii="Times New Roman" w:hAnsi="Times New Roman" w:cs="Times New Roman"/>
          <w:sz w:val="24"/>
          <w:szCs w:val="24"/>
        </w:rPr>
        <w:t xml:space="preserve">снабжения разрушенного флота Страны </w:t>
      </w:r>
      <w:r w:rsidR="00F350C0" w:rsidRPr="00555C4B">
        <w:rPr>
          <w:rFonts w:ascii="Times New Roman" w:hAnsi="Times New Roman" w:cs="Times New Roman"/>
          <w:sz w:val="24"/>
          <w:szCs w:val="24"/>
        </w:rPr>
        <w:t xml:space="preserve">были репарации. </w:t>
      </w:r>
      <w:r w:rsidR="001348DB" w:rsidRPr="00555C4B">
        <w:rPr>
          <w:rFonts w:ascii="Times New Roman" w:hAnsi="Times New Roman" w:cs="Times New Roman"/>
          <w:sz w:val="24"/>
          <w:szCs w:val="24"/>
        </w:rPr>
        <w:t>О</w:t>
      </w:r>
      <w:r w:rsidR="00F350C0" w:rsidRPr="00555C4B">
        <w:rPr>
          <w:rFonts w:ascii="Times New Roman" w:hAnsi="Times New Roman" w:cs="Times New Roman"/>
          <w:sz w:val="24"/>
          <w:szCs w:val="24"/>
        </w:rPr>
        <w:t xml:space="preserve">сновная тяжесть </w:t>
      </w:r>
      <w:r w:rsidR="001348DB" w:rsidRPr="00555C4B">
        <w:rPr>
          <w:rFonts w:ascii="Times New Roman" w:hAnsi="Times New Roman" w:cs="Times New Roman"/>
          <w:sz w:val="24"/>
          <w:szCs w:val="24"/>
        </w:rPr>
        <w:t xml:space="preserve">репараций </w:t>
      </w:r>
      <w:r w:rsidR="00F350C0" w:rsidRPr="00555C4B">
        <w:rPr>
          <w:rFonts w:ascii="Times New Roman" w:hAnsi="Times New Roman" w:cs="Times New Roman"/>
          <w:sz w:val="24"/>
          <w:szCs w:val="24"/>
        </w:rPr>
        <w:t xml:space="preserve">легла на восточную зону Германии (а с 1949г, что удивительно, на ГДР) и на Финляндию. На стороне Германии воевала также и Япония. Но </w:t>
      </w:r>
      <w:r w:rsidR="00763FC9" w:rsidRPr="00555C4B">
        <w:rPr>
          <w:rFonts w:ascii="Times New Roman" w:hAnsi="Times New Roman" w:cs="Times New Roman"/>
          <w:sz w:val="24"/>
          <w:szCs w:val="24"/>
        </w:rPr>
        <w:t>она</w:t>
      </w:r>
      <w:r w:rsidR="00F350C0" w:rsidRPr="00555C4B">
        <w:rPr>
          <w:rFonts w:ascii="Times New Roman" w:hAnsi="Times New Roman" w:cs="Times New Roman"/>
          <w:sz w:val="24"/>
          <w:szCs w:val="24"/>
        </w:rPr>
        <w:t xml:space="preserve"> репараций СССР не платила. В счёт репараций в восточной зоне Германии (потом- в ГДР), в Финляндии и Венгрии были построены десятки новых исследовательских судов. Ими были оснащены исследовательские организации Страны в её европейской части (Москва, Мурманск, Архангельск, Ленинград, Калининград, Севастополь, Одесса, Керчь). Зверобойные боты из Финляндии и логгеры из ГДР основали кругосветный маршрут, которым потом пользовались десятки судов.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Время жизни в СССР надёжных финских парусных ботов и шхун почему-то было коротким, а небольших немецких парусных яхт (кроме «Академика Обручева» ИОАН) и логгеров- длинным. Так, построенной в 1952г шхуны ЛоГОИН «Профессор Рудовиц» не было уже</w:t>
      </w:r>
      <w:r w:rsidR="00BA129D" w:rsidRPr="00555C4B">
        <w:rPr>
          <w:rFonts w:ascii="Times New Roman" w:hAnsi="Times New Roman" w:cs="Times New Roman"/>
          <w:sz w:val="24"/>
          <w:szCs w:val="24"/>
        </w:rPr>
        <w:t xml:space="preserve"> в РК-64. </w:t>
      </w: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Финляндия в счёт репараций должна была для СССР на сумму 66.2 миллиона долларов построить 90 трехмачтовых океанских 45-метровых деревянных парусных судов дедвейтом 300 тонн с двигателями 225 л.с.  Оценено это было </w:t>
      </w:r>
      <w:r w:rsidR="00BA129D" w:rsidRPr="00555C4B">
        <w:rPr>
          <w:rFonts w:ascii="Times New Roman" w:hAnsi="Times New Roman" w:cs="Times New Roman"/>
          <w:sz w:val="24"/>
          <w:szCs w:val="24"/>
        </w:rPr>
        <w:t>значительной</w:t>
      </w:r>
      <w:r w:rsidRPr="00555C4B">
        <w:rPr>
          <w:rFonts w:ascii="Times New Roman" w:hAnsi="Times New Roman" w:cs="Times New Roman"/>
          <w:sz w:val="24"/>
          <w:szCs w:val="24"/>
        </w:rPr>
        <w:t xml:space="preserve"> для того времени суммой- 66.2 миллиона долларов. </w:t>
      </w:r>
    </w:p>
    <w:p w:rsidR="00F350C0" w:rsidRPr="00555C4B" w:rsidRDefault="00F350C0" w:rsidP="00F350C0">
      <w:pPr>
        <w:jc w:val="both"/>
        <w:rPr>
          <w:rStyle w:val="postbody1"/>
          <w:sz w:val="24"/>
          <w:szCs w:val="24"/>
        </w:rPr>
      </w:pPr>
      <w:r w:rsidRPr="00555C4B">
        <w:t xml:space="preserve">   </w:t>
      </w:r>
      <w:r w:rsidRPr="00555C4B">
        <w:rPr>
          <w:rStyle w:val="postbody1"/>
          <w:sz w:val="24"/>
          <w:szCs w:val="24"/>
        </w:rPr>
        <w:t xml:space="preserve">Из деревянных судов финской постройки 1953-1958 г.г. нужно выделить  </w:t>
      </w:r>
      <w:r w:rsidR="00BA129D" w:rsidRPr="00555C4B">
        <w:rPr>
          <w:rStyle w:val="postbody1"/>
          <w:sz w:val="24"/>
          <w:szCs w:val="24"/>
        </w:rPr>
        <w:t xml:space="preserve">неудачные </w:t>
      </w:r>
      <w:r w:rsidRPr="00555C4B">
        <w:rPr>
          <w:rStyle w:val="postbody1"/>
          <w:sz w:val="24"/>
          <w:szCs w:val="24"/>
        </w:rPr>
        <w:t>гидрографические суда типа «Меридиан» (1</w:t>
      </w:r>
      <w:r w:rsidR="00BA129D" w:rsidRPr="00555C4B">
        <w:rPr>
          <w:rStyle w:val="postbody1"/>
          <w:sz w:val="24"/>
          <w:szCs w:val="24"/>
        </w:rPr>
        <w:t>0</w:t>
      </w:r>
      <w:r w:rsidRPr="00555C4B">
        <w:rPr>
          <w:rStyle w:val="postbody1"/>
          <w:sz w:val="24"/>
          <w:szCs w:val="24"/>
        </w:rPr>
        <w:t xml:space="preserve"> </w:t>
      </w:r>
      <w:r w:rsidR="00BA129D" w:rsidRPr="00555C4B">
        <w:rPr>
          <w:rStyle w:val="postbody1"/>
          <w:sz w:val="24"/>
          <w:szCs w:val="24"/>
        </w:rPr>
        <w:t xml:space="preserve">из </w:t>
      </w:r>
      <w:r w:rsidRPr="00555C4B">
        <w:rPr>
          <w:rStyle w:val="postbody1"/>
          <w:sz w:val="24"/>
          <w:szCs w:val="24"/>
        </w:rPr>
        <w:t xml:space="preserve">которых попали в ГУСМП),  зверобойные боты («Горизонт», «Моряна», «Секстан»), грузовые парусные шхуны (типа «Академик Шокальский») и учебные баркентины (типа «Секстан»). </w:t>
      </w:r>
    </w:p>
    <w:p w:rsidR="00F350C0" w:rsidRPr="00555C4B" w:rsidRDefault="00F350C0" w:rsidP="00F350C0">
      <w:pPr>
        <w:jc w:val="both"/>
        <w:rPr>
          <w:rStyle w:val="postbody1"/>
          <w:sz w:val="24"/>
          <w:szCs w:val="24"/>
        </w:rPr>
      </w:pPr>
      <w:r w:rsidRPr="00555C4B">
        <w:rPr>
          <w:rStyle w:val="postbody1"/>
          <w:sz w:val="24"/>
          <w:szCs w:val="24"/>
        </w:rPr>
        <w:t xml:space="preserve">В </w:t>
      </w:r>
      <w:r w:rsidR="00995666" w:rsidRPr="00555C4B">
        <w:rPr>
          <w:rStyle w:val="postbody1"/>
          <w:sz w:val="24"/>
          <w:szCs w:val="24"/>
        </w:rPr>
        <w:t xml:space="preserve">1950-е годы в </w:t>
      </w:r>
      <w:r w:rsidR="00763FC9" w:rsidRPr="00555C4B">
        <w:rPr>
          <w:rStyle w:val="postbody1"/>
          <w:sz w:val="24"/>
          <w:szCs w:val="24"/>
        </w:rPr>
        <w:t>ГДР</w:t>
      </w:r>
      <w:r w:rsidRPr="00555C4B">
        <w:rPr>
          <w:rStyle w:val="postbody1"/>
          <w:sz w:val="24"/>
          <w:szCs w:val="24"/>
        </w:rPr>
        <w:t xml:space="preserve"> </w:t>
      </w:r>
      <w:r w:rsidR="00BA129D" w:rsidRPr="00555C4B">
        <w:rPr>
          <w:rStyle w:val="postbody1"/>
          <w:sz w:val="24"/>
          <w:szCs w:val="24"/>
        </w:rPr>
        <w:t xml:space="preserve">для СССР во множестве строились </w:t>
      </w:r>
      <w:r w:rsidRPr="00555C4B">
        <w:rPr>
          <w:rStyle w:val="postbody1"/>
          <w:sz w:val="24"/>
          <w:szCs w:val="24"/>
        </w:rPr>
        <w:t xml:space="preserve">средние рыбацкие траулеры </w:t>
      </w:r>
      <w:r w:rsidR="00BA129D" w:rsidRPr="00555C4B">
        <w:rPr>
          <w:rStyle w:val="postbody1"/>
          <w:sz w:val="24"/>
          <w:szCs w:val="24"/>
        </w:rPr>
        <w:t>(</w:t>
      </w:r>
      <w:r w:rsidRPr="00555C4B">
        <w:rPr>
          <w:rStyle w:val="postbody1"/>
          <w:sz w:val="24"/>
          <w:szCs w:val="24"/>
        </w:rPr>
        <w:t>логгер</w:t>
      </w:r>
      <w:r w:rsidR="00BA129D" w:rsidRPr="00555C4B">
        <w:rPr>
          <w:rStyle w:val="postbody1"/>
          <w:sz w:val="24"/>
          <w:szCs w:val="24"/>
        </w:rPr>
        <w:t>ы)</w:t>
      </w:r>
      <w:r w:rsidRPr="00555C4B">
        <w:rPr>
          <w:rStyle w:val="postbody1"/>
          <w:sz w:val="24"/>
          <w:szCs w:val="24"/>
        </w:rPr>
        <w:t xml:space="preserve">. Вначале они были клёпанными, потом сварными. </w:t>
      </w:r>
      <w:r w:rsidR="00763FC9" w:rsidRPr="00555C4B">
        <w:rPr>
          <w:rStyle w:val="postbody1"/>
          <w:sz w:val="24"/>
          <w:szCs w:val="24"/>
        </w:rPr>
        <w:t>Около десяти из них</w:t>
      </w:r>
      <w:r w:rsidRPr="00555C4B">
        <w:rPr>
          <w:rStyle w:val="postbody1"/>
          <w:sz w:val="24"/>
          <w:szCs w:val="24"/>
        </w:rPr>
        <w:t xml:space="preserve"> попали в научные организации (например, «Оке</w:t>
      </w:r>
      <w:r w:rsidR="00763FC9" w:rsidRPr="00555C4B">
        <w:rPr>
          <w:rStyle w:val="postbody1"/>
          <w:sz w:val="24"/>
          <w:szCs w:val="24"/>
        </w:rPr>
        <w:t>анограф», «Дальневосточник» и «А</w:t>
      </w:r>
      <w:r w:rsidRPr="00555C4B">
        <w:rPr>
          <w:rStyle w:val="postbody1"/>
          <w:sz w:val="24"/>
          <w:szCs w:val="24"/>
        </w:rPr>
        <w:t>кадемик Ковалевский») и на них проводились основные океанографические измерения в 1950-60-е годы. По немецким чертежам затем их производство было налажено на Киевском ССЗ</w:t>
      </w:r>
      <w:r w:rsidR="00A47B00" w:rsidRPr="00555C4B">
        <w:rPr>
          <w:rStyle w:val="postbody1"/>
          <w:sz w:val="24"/>
          <w:szCs w:val="24"/>
        </w:rPr>
        <w:t>.</w:t>
      </w:r>
      <w:r w:rsidRPr="00555C4B">
        <w:rPr>
          <w:rStyle w:val="postbody1"/>
          <w:sz w:val="24"/>
          <w:szCs w:val="24"/>
        </w:rPr>
        <w:t xml:space="preserve"> В «</w:t>
      </w:r>
      <w:r w:rsidR="00A47B00" w:rsidRPr="00555C4B">
        <w:rPr>
          <w:rStyle w:val="postbody1"/>
          <w:sz w:val="24"/>
          <w:szCs w:val="24"/>
        </w:rPr>
        <w:t>Л</w:t>
      </w:r>
      <w:r w:rsidRPr="00555C4B">
        <w:rPr>
          <w:rStyle w:val="postbody1"/>
          <w:sz w:val="24"/>
          <w:szCs w:val="24"/>
        </w:rPr>
        <w:t xml:space="preserve">енинской кузне» по этому проекту было построено потом более 20 гидрографических судов (1952-1958). </w:t>
      </w:r>
    </w:p>
    <w:p w:rsidR="00F350C0" w:rsidRPr="00555C4B" w:rsidRDefault="001C7388" w:rsidP="001C7388">
      <w:pPr>
        <w:jc w:val="both"/>
        <w:rPr>
          <w:highlight w:val="yellow"/>
        </w:rPr>
      </w:pPr>
      <w:r w:rsidRPr="00555C4B">
        <w:rPr>
          <w:rStyle w:val="postbody1"/>
          <w:sz w:val="24"/>
          <w:szCs w:val="24"/>
        </w:rPr>
        <w:t>В ГС ВМ</w:t>
      </w:r>
      <w:r w:rsidR="00F350C0" w:rsidRPr="00555C4B">
        <w:rPr>
          <w:rStyle w:val="postbody1"/>
          <w:sz w:val="24"/>
          <w:szCs w:val="24"/>
        </w:rPr>
        <w:t xml:space="preserve"> </w:t>
      </w:r>
      <w:r w:rsidRPr="00555C4B">
        <w:rPr>
          <w:rStyle w:val="postbody1"/>
          <w:sz w:val="24"/>
          <w:szCs w:val="24"/>
        </w:rPr>
        <w:t>были и венгерские суда ограниченной мореходности (типа «река-море»).</w:t>
      </w:r>
      <w:r w:rsidR="00F350C0" w:rsidRPr="00555C4B">
        <w:rPr>
          <w:rStyle w:val="postbody1"/>
          <w:sz w:val="24"/>
          <w:szCs w:val="24"/>
        </w:rPr>
        <w:t xml:space="preserve"> Из </w:t>
      </w:r>
      <w:r w:rsidR="00763FC9" w:rsidRPr="00555C4B">
        <w:rPr>
          <w:rStyle w:val="postbody1"/>
          <w:sz w:val="24"/>
          <w:szCs w:val="24"/>
        </w:rPr>
        <w:t>восьми</w:t>
      </w:r>
      <w:r w:rsidR="00F350C0" w:rsidRPr="00555C4B">
        <w:rPr>
          <w:rStyle w:val="postbody1"/>
          <w:sz w:val="24"/>
          <w:szCs w:val="24"/>
        </w:rPr>
        <w:t xml:space="preserve"> </w:t>
      </w:r>
      <w:r w:rsidRPr="00555C4B">
        <w:rPr>
          <w:rStyle w:val="postbody1"/>
          <w:sz w:val="24"/>
          <w:szCs w:val="24"/>
        </w:rPr>
        <w:t>таких</w:t>
      </w:r>
      <w:r w:rsidR="00F350C0" w:rsidRPr="00555C4B">
        <w:rPr>
          <w:rStyle w:val="postbody1"/>
          <w:sz w:val="24"/>
          <w:szCs w:val="24"/>
        </w:rPr>
        <w:t xml:space="preserve"> судов (1949-1957)</w:t>
      </w:r>
      <w:r w:rsidRPr="00555C4B">
        <w:rPr>
          <w:rStyle w:val="postbody1"/>
          <w:sz w:val="24"/>
          <w:szCs w:val="24"/>
        </w:rPr>
        <w:t xml:space="preserve"> </w:t>
      </w:r>
      <w:r w:rsidR="00F350C0" w:rsidRPr="00555C4B">
        <w:rPr>
          <w:rStyle w:val="postbody1"/>
          <w:sz w:val="24"/>
          <w:szCs w:val="24"/>
        </w:rPr>
        <w:t xml:space="preserve">след в океанографии оставили лишь «Ульяна Громова» и «Створ». </w:t>
      </w:r>
    </w:p>
    <w:p w:rsidR="00897BD5" w:rsidRPr="00555C4B" w:rsidRDefault="0015358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Исключительно важным для развития </w:t>
      </w:r>
      <w:r w:rsidR="00CA5AC3" w:rsidRPr="00555C4B">
        <w:rPr>
          <w:rFonts w:ascii="Times New Roman" w:hAnsi="Times New Roman" w:cs="Times New Roman"/>
          <w:sz w:val="24"/>
          <w:szCs w:val="24"/>
        </w:rPr>
        <w:t xml:space="preserve">исследовательского </w:t>
      </w:r>
      <w:r w:rsidRPr="00555C4B">
        <w:rPr>
          <w:rFonts w:ascii="Times New Roman" w:hAnsi="Times New Roman" w:cs="Times New Roman"/>
          <w:sz w:val="24"/>
          <w:szCs w:val="24"/>
        </w:rPr>
        <w:t xml:space="preserve">флота </w:t>
      </w:r>
      <w:r w:rsidR="00CA5AC3" w:rsidRPr="00555C4B">
        <w:rPr>
          <w:rFonts w:ascii="Times New Roman" w:hAnsi="Times New Roman" w:cs="Times New Roman"/>
          <w:sz w:val="24"/>
          <w:szCs w:val="24"/>
        </w:rPr>
        <w:t xml:space="preserve">Страны </w:t>
      </w:r>
      <w:r w:rsidRPr="00555C4B">
        <w:rPr>
          <w:rFonts w:ascii="Times New Roman" w:hAnsi="Times New Roman" w:cs="Times New Roman"/>
          <w:sz w:val="24"/>
          <w:szCs w:val="24"/>
        </w:rPr>
        <w:t xml:space="preserve">оказалась личность человека, поставленного </w:t>
      </w:r>
      <w:r w:rsidR="00203E56" w:rsidRPr="00555C4B">
        <w:rPr>
          <w:rFonts w:ascii="Times New Roman" w:hAnsi="Times New Roman" w:cs="Times New Roman"/>
          <w:sz w:val="24"/>
          <w:szCs w:val="24"/>
        </w:rPr>
        <w:t xml:space="preserve">(1951) </w:t>
      </w:r>
      <w:r w:rsidR="006807CB" w:rsidRPr="00555C4B">
        <w:rPr>
          <w:rFonts w:ascii="Times New Roman" w:hAnsi="Times New Roman" w:cs="Times New Roman"/>
          <w:sz w:val="24"/>
          <w:szCs w:val="24"/>
        </w:rPr>
        <w:t>руководить отделом морских экспедиционных работ (</w:t>
      </w:r>
      <w:r w:rsidRPr="00555C4B">
        <w:rPr>
          <w:rFonts w:ascii="Times New Roman" w:hAnsi="Times New Roman" w:cs="Times New Roman"/>
          <w:sz w:val="24"/>
          <w:szCs w:val="24"/>
        </w:rPr>
        <w:t>ОМЭР</w:t>
      </w:r>
      <w:r w:rsidR="006807CB" w:rsidRPr="00555C4B">
        <w:rPr>
          <w:rFonts w:ascii="Times New Roman" w:hAnsi="Times New Roman" w:cs="Times New Roman"/>
          <w:sz w:val="24"/>
          <w:szCs w:val="24"/>
        </w:rPr>
        <w:t>) Академии наук -</w:t>
      </w:r>
      <w:r w:rsidR="00CA5AC3" w:rsidRPr="00555C4B">
        <w:rPr>
          <w:rFonts w:ascii="Times New Roman" w:hAnsi="Times New Roman" w:cs="Times New Roman"/>
          <w:sz w:val="24"/>
          <w:szCs w:val="24"/>
        </w:rPr>
        <w:t xml:space="preserve"> </w:t>
      </w:r>
      <w:r w:rsidR="006807CB" w:rsidRPr="00555C4B">
        <w:rPr>
          <w:rFonts w:ascii="Times New Roman" w:hAnsi="Times New Roman" w:cs="Times New Roman"/>
          <w:sz w:val="24"/>
          <w:szCs w:val="24"/>
        </w:rPr>
        <w:t>И.С.</w:t>
      </w:r>
      <w:r w:rsidRPr="00555C4B">
        <w:rPr>
          <w:rFonts w:ascii="Times New Roman" w:hAnsi="Times New Roman" w:cs="Times New Roman"/>
          <w:sz w:val="24"/>
          <w:szCs w:val="24"/>
        </w:rPr>
        <w:t xml:space="preserve"> </w:t>
      </w:r>
      <w:r w:rsidR="00EC3A6A" w:rsidRPr="00555C4B">
        <w:rPr>
          <w:rFonts w:ascii="Times New Roman" w:hAnsi="Times New Roman" w:cs="Times New Roman"/>
          <w:sz w:val="24"/>
          <w:szCs w:val="24"/>
        </w:rPr>
        <w:t>П</w:t>
      </w:r>
      <w:r w:rsidR="006807CB" w:rsidRPr="00555C4B">
        <w:rPr>
          <w:rFonts w:ascii="Times New Roman" w:hAnsi="Times New Roman" w:cs="Times New Roman"/>
          <w:sz w:val="24"/>
          <w:szCs w:val="24"/>
        </w:rPr>
        <w:t>апанина. Если судить по его мемуарам</w:t>
      </w:r>
      <w:r w:rsidR="0098553F" w:rsidRPr="00555C4B">
        <w:rPr>
          <w:rFonts w:ascii="Times New Roman" w:hAnsi="Times New Roman" w:cs="Times New Roman"/>
          <w:sz w:val="24"/>
          <w:szCs w:val="24"/>
        </w:rPr>
        <w:t xml:space="preserve"> (1977)</w:t>
      </w:r>
      <w:r w:rsidR="006807CB" w:rsidRPr="00555C4B">
        <w:rPr>
          <w:rFonts w:ascii="Times New Roman" w:hAnsi="Times New Roman" w:cs="Times New Roman"/>
          <w:sz w:val="24"/>
          <w:szCs w:val="24"/>
        </w:rPr>
        <w:t xml:space="preserve">, он следовал принципу «Дайте мне дело, а уж особым я его сам сделаю». Несмотря на </w:t>
      </w:r>
      <w:r w:rsidR="004569E8" w:rsidRPr="00555C4B">
        <w:rPr>
          <w:rFonts w:ascii="Times New Roman" w:hAnsi="Times New Roman" w:cs="Times New Roman"/>
          <w:sz w:val="24"/>
          <w:szCs w:val="24"/>
        </w:rPr>
        <w:t xml:space="preserve">обоснованное </w:t>
      </w:r>
      <w:r w:rsidR="006807CB" w:rsidRPr="00555C4B">
        <w:rPr>
          <w:rFonts w:ascii="Times New Roman" w:hAnsi="Times New Roman" w:cs="Times New Roman"/>
          <w:sz w:val="24"/>
          <w:szCs w:val="24"/>
        </w:rPr>
        <w:t xml:space="preserve">сопротивление специалистов и министров, он пробивал </w:t>
      </w:r>
      <w:r w:rsidR="00285D4B" w:rsidRPr="00555C4B">
        <w:rPr>
          <w:rFonts w:ascii="Times New Roman" w:hAnsi="Times New Roman" w:cs="Times New Roman"/>
          <w:sz w:val="24"/>
          <w:szCs w:val="24"/>
        </w:rPr>
        <w:t>плановые задания</w:t>
      </w:r>
      <w:r w:rsidR="006807CB" w:rsidRPr="00555C4B">
        <w:rPr>
          <w:rFonts w:ascii="Times New Roman" w:hAnsi="Times New Roman" w:cs="Times New Roman"/>
          <w:sz w:val="24"/>
          <w:szCs w:val="24"/>
        </w:rPr>
        <w:t xml:space="preserve">, </w:t>
      </w:r>
      <w:r w:rsidR="00285D4B" w:rsidRPr="00555C4B">
        <w:rPr>
          <w:rFonts w:ascii="Times New Roman" w:hAnsi="Times New Roman" w:cs="Times New Roman"/>
          <w:sz w:val="24"/>
          <w:szCs w:val="24"/>
        </w:rPr>
        <w:t xml:space="preserve">строительство, </w:t>
      </w:r>
      <w:r w:rsidR="006807CB" w:rsidRPr="00555C4B">
        <w:rPr>
          <w:rFonts w:ascii="Times New Roman" w:hAnsi="Times New Roman" w:cs="Times New Roman"/>
          <w:sz w:val="24"/>
          <w:szCs w:val="24"/>
        </w:rPr>
        <w:t xml:space="preserve">снабжение, </w:t>
      </w:r>
      <w:r w:rsidR="004569E8" w:rsidRPr="00555C4B">
        <w:rPr>
          <w:rFonts w:ascii="Times New Roman" w:hAnsi="Times New Roman" w:cs="Times New Roman"/>
          <w:sz w:val="24"/>
          <w:szCs w:val="24"/>
        </w:rPr>
        <w:t>финансирование</w:t>
      </w:r>
      <w:r w:rsidR="006807CB" w:rsidRPr="00555C4B">
        <w:rPr>
          <w:rFonts w:ascii="Times New Roman" w:hAnsi="Times New Roman" w:cs="Times New Roman"/>
          <w:sz w:val="24"/>
          <w:szCs w:val="24"/>
        </w:rPr>
        <w:t xml:space="preserve">. </w:t>
      </w:r>
      <w:r w:rsidR="004569E8" w:rsidRPr="00555C4B">
        <w:rPr>
          <w:rFonts w:ascii="Times New Roman" w:hAnsi="Times New Roman" w:cs="Times New Roman"/>
          <w:sz w:val="24"/>
          <w:szCs w:val="24"/>
        </w:rPr>
        <w:t>Он обеспечил ИОАН зданиями, ставками</w:t>
      </w:r>
      <w:r w:rsidR="00CA5AC3" w:rsidRPr="00555C4B">
        <w:rPr>
          <w:rFonts w:ascii="Times New Roman" w:hAnsi="Times New Roman" w:cs="Times New Roman"/>
          <w:sz w:val="24"/>
          <w:szCs w:val="24"/>
        </w:rPr>
        <w:t xml:space="preserve"> и судами, из маленькой станции </w:t>
      </w:r>
      <w:r w:rsidR="0098553F" w:rsidRPr="00555C4B">
        <w:rPr>
          <w:rFonts w:ascii="Times New Roman" w:hAnsi="Times New Roman" w:cs="Times New Roman"/>
          <w:sz w:val="24"/>
          <w:szCs w:val="24"/>
        </w:rPr>
        <w:t xml:space="preserve">создал большой Институт </w:t>
      </w:r>
      <w:r w:rsidR="004569E8" w:rsidRPr="00555C4B">
        <w:rPr>
          <w:rFonts w:ascii="Times New Roman" w:hAnsi="Times New Roman" w:cs="Times New Roman"/>
          <w:sz w:val="24"/>
          <w:szCs w:val="24"/>
        </w:rPr>
        <w:t>водохранилищ, подготовил первую экспедицию в Антарктиду, создал кубинский институт океанологии, обустроил московский филиал Географического общества</w:t>
      </w:r>
      <w:r w:rsidR="00CA5AC3" w:rsidRPr="00555C4B">
        <w:rPr>
          <w:rFonts w:ascii="Times New Roman" w:hAnsi="Times New Roman" w:cs="Times New Roman"/>
          <w:sz w:val="24"/>
          <w:szCs w:val="24"/>
        </w:rPr>
        <w:t>.</w:t>
      </w:r>
      <w:r w:rsidR="0098553F" w:rsidRPr="00555C4B">
        <w:rPr>
          <w:rFonts w:ascii="Times New Roman" w:hAnsi="Times New Roman" w:cs="Times New Roman"/>
          <w:sz w:val="24"/>
          <w:szCs w:val="24"/>
        </w:rPr>
        <w:t xml:space="preserve"> </w:t>
      </w:r>
      <w:r w:rsidR="006807CB" w:rsidRPr="00555C4B">
        <w:rPr>
          <w:rFonts w:ascii="Times New Roman" w:hAnsi="Times New Roman" w:cs="Times New Roman"/>
          <w:sz w:val="24"/>
          <w:szCs w:val="24"/>
        </w:rPr>
        <w:t xml:space="preserve">Хотя </w:t>
      </w:r>
      <w:r w:rsidR="00897BD5" w:rsidRPr="00555C4B">
        <w:rPr>
          <w:rFonts w:ascii="Times New Roman" w:hAnsi="Times New Roman" w:cs="Times New Roman"/>
          <w:sz w:val="24"/>
          <w:szCs w:val="24"/>
        </w:rPr>
        <w:t xml:space="preserve">его отдел был </w:t>
      </w:r>
      <w:r w:rsidR="00285D4B" w:rsidRPr="00555C4B">
        <w:rPr>
          <w:rFonts w:ascii="Times New Roman" w:hAnsi="Times New Roman" w:cs="Times New Roman"/>
          <w:sz w:val="24"/>
          <w:szCs w:val="24"/>
        </w:rPr>
        <w:t xml:space="preserve">и </w:t>
      </w:r>
      <w:r w:rsidR="006807CB" w:rsidRPr="00555C4B">
        <w:rPr>
          <w:rFonts w:ascii="Times New Roman" w:hAnsi="Times New Roman" w:cs="Times New Roman"/>
          <w:sz w:val="24"/>
          <w:szCs w:val="24"/>
        </w:rPr>
        <w:t xml:space="preserve">небольшим </w:t>
      </w:r>
      <w:r w:rsidR="00897BD5" w:rsidRPr="00555C4B">
        <w:rPr>
          <w:rFonts w:ascii="Times New Roman" w:hAnsi="Times New Roman" w:cs="Times New Roman"/>
          <w:sz w:val="24"/>
          <w:szCs w:val="24"/>
        </w:rPr>
        <w:t xml:space="preserve">и </w:t>
      </w:r>
      <w:r w:rsidR="006807CB" w:rsidRPr="00555C4B">
        <w:rPr>
          <w:rFonts w:ascii="Times New Roman" w:hAnsi="Times New Roman" w:cs="Times New Roman"/>
          <w:sz w:val="24"/>
          <w:szCs w:val="24"/>
        </w:rPr>
        <w:t xml:space="preserve">ведомственным, его деятельность привела к неплановым </w:t>
      </w:r>
      <w:r w:rsidR="0098553F" w:rsidRPr="00555C4B">
        <w:rPr>
          <w:rFonts w:ascii="Times New Roman" w:hAnsi="Times New Roman" w:cs="Times New Roman"/>
          <w:sz w:val="24"/>
          <w:szCs w:val="24"/>
        </w:rPr>
        <w:t xml:space="preserve">передачам или </w:t>
      </w:r>
      <w:r w:rsidR="004569E8" w:rsidRPr="00555C4B">
        <w:rPr>
          <w:rFonts w:ascii="Times New Roman" w:hAnsi="Times New Roman" w:cs="Times New Roman"/>
          <w:sz w:val="24"/>
          <w:szCs w:val="24"/>
        </w:rPr>
        <w:t>плановому строительству многих исследовательских судов</w:t>
      </w:r>
      <w:r w:rsidR="00CA5AC3" w:rsidRPr="00555C4B">
        <w:rPr>
          <w:rFonts w:ascii="Times New Roman" w:hAnsi="Times New Roman" w:cs="Times New Roman"/>
          <w:sz w:val="24"/>
          <w:szCs w:val="24"/>
        </w:rPr>
        <w:t xml:space="preserve"> для всех ведомств</w:t>
      </w:r>
      <w:r w:rsidR="004569E8" w:rsidRPr="00555C4B">
        <w:rPr>
          <w:rFonts w:ascii="Times New Roman" w:hAnsi="Times New Roman" w:cs="Times New Roman"/>
          <w:sz w:val="24"/>
          <w:szCs w:val="24"/>
        </w:rPr>
        <w:t xml:space="preserve">. </w:t>
      </w:r>
    </w:p>
    <w:p w:rsidR="00F350C0" w:rsidRPr="00555C4B" w:rsidRDefault="00285D4B"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По его мемуарам,</w:t>
      </w:r>
      <w:r w:rsidR="00215E15" w:rsidRPr="00555C4B">
        <w:rPr>
          <w:rFonts w:ascii="Times New Roman" w:hAnsi="Times New Roman" w:cs="Times New Roman"/>
          <w:sz w:val="24"/>
          <w:szCs w:val="24"/>
        </w:rPr>
        <w:t xml:space="preserve"> </w:t>
      </w:r>
      <w:r w:rsidR="00A62DC1" w:rsidRPr="00555C4B">
        <w:rPr>
          <w:rFonts w:ascii="Times New Roman" w:hAnsi="Times New Roman" w:cs="Times New Roman"/>
          <w:sz w:val="24"/>
          <w:szCs w:val="24"/>
        </w:rPr>
        <w:t>Академия наук</w:t>
      </w:r>
      <w:r w:rsidR="00897BD5" w:rsidRPr="00555C4B">
        <w:rPr>
          <w:rFonts w:ascii="Times New Roman" w:hAnsi="Times New Roman" w:cs="Times New Roman"/>
          <w:sz w:val="24"/>
          <w:szCs w:val="24"/>
        </w:rPr>
        <w:t xml:space="preserve"> </w:t>
      </w:r>
      <w:r w:rsidR="00A62DC1" w:rsidRPr="00555C4B">
        <w:rPr>
          <w:rFonts w:ascii="Times New Roman" w:hAnsi="Times New Roman" w:cs="Times New Roman"/>
          <w:sz w:val="24"/>
          <w:szCs w:val="24"/>
        </w:rPr>
        <w:t>получила из Берлина</w:t>
      </w:r>
      <w:r w:rsidR="00897BD5"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в 1952г </w:t>
      </w:r>
      <w:r w:rsidR="00897BD5" w:rsidRPr="00555C4B">
        <w:rPr>
          <w:rFonts w:ascii="Times New Roman" w:hAnsi="Times New Roman" w:cs="Times New Roman"/>
          <w:sz w:val="24"/>
          <w:szCs w:val="24"/>
        </w:rPr>
        <w:t>десят</w:t>
      </w:r>
      <w:r w:rsidR="00A62DC1" w:rsidRPr="00555C4B">
        <w:rPr>
          <w:rFonts w:ascii="Times New Roman" w:hAnsi="Times New Roman" w:cs="Times New Roman"/>
          <w:sz w:val="24"/>
          <w:szCs w:val="24"/>
        </w:rPr>
        <w:t>ь новых</w:t>
      </w:r>
      <w:r w:rsidR="00897BD5" w:rsidRPr="00555C4B">
        <w:rPr>
          <w:rFonts w:ascii="Times New Roman" w:hAnsi="Times New Roman" w:cs="Times New Roman"/>
          <w:sz w:val="24"/>
          <w:szCs w:val="24"/>
        </w:rPr>
        <w:t xml:space="preserve"> </w:t>
      </w:r>
      <w:r w:rsidR="0044680A" w:rsidRPr="00555C4B">
        <w:rPr>
          <w:rFonts w:ascii="Times New Roman" w:hAnsi="Times New Roman" w:cs="Times New Roman"/>
          <w:sz w:val="24"/>
          <w:szCs w:val="24"/>
        </w:rPr>
        <w:t xml:space="preserve">80-тонных </w:t>
      </w:r>
      <w:r w:rsidR="00897BD5" w:rsidRPr="00555C4B">
        <w:rPr>
          <w:rFonts w:ascii="Times New Roman" w:hAnsi="Times New Roman" w:cs="Times New Roman"/>
          <w:sz w:val="24"/>
          <w:szCs w:val="24"/>
        </w:rPr>
        <w:t>тралбот</w:t>
      </w:r>
      <w:r w:rsidR="00A62DC1" w:rsidRPr="00555C4B">
        <w:rPr>
          <w:rFonts w:ascii="Times New Roman" w:hAnsi="Times New Roman" w:cs="Times New Roman"/>
          <w:sz w:val="24"/>
          <w:szCs w:val="24"/>
        </w:rPr>
        <w:t>ов</w:t>
      </w:r>
      <w:r w:rsidR="00D9108D" w:rsidRPr="00555C4B">
        <w:rPr>
          <w:rFonts w:ascii="Times New Roman" w:hAnsi="Times New Roman" w:cs="Times New Roman"/>
          <w:sz w:val="24"/>
          <w:szCs w:val="24"/>
        </w:rPr>
        <w:t xml:space="preserve"> (</w:t>
      </w:r>
      <w:r w:rsidRPr="00555C4B">
        <w:rPr>
          <w:rFonts w:ascii="Times New Roman" w:hAnsi="Times New Roman" w:cs="Times New Roman"/>
          <w:sz w:val="24"/>
          <w:szCs w:val="24"/>
        </w:rPr>
        <w:t xml:space="preserve">имена судов не приведены). Конструкция этих рыбаков была </w:t>
      </w:r>
      <w:r w:rsidR="00D9108D" w:rsidRPr="00555C4B">
        <w:rPr>
          <w:rFonts w:ascii="Times New Roman" w:hAnsi="Times New Roman" w:cs="Times New Roman"/>
          <w:sz w:val="24"/>
          <w:szCs w:val="24"/>
        </w:rPr>
        <w:t xml:space="preserve">удачной- на станции вся мощность двигателя </w:t>
      </w:r>
      <w:r w:rsidRPr="00555C4B">
        <w:rPr>
          <w:rFonts w:ascii="Times New Roman" w:hAnsi="Times New Roman" w:cs="Times New Roman"/>
          <w:sz w:val="24"/>
          <w:szCs w:val="24"/>
        </w:rPr>
        <w:t>переключалась</w:t>
      </w:r>
      <w:r w:rsidR="00D9108D" w:rsidRPr="00555C4B">
        <w:rPr>
          <w:rFonts w:ascii="Times New Roman" w:hAnsi="Times New Roman" w:cs="Times New Roman"/>
          <w:sz w:val="24"/>
          <w:szCs w:val="24"/>
        </w:rPr>
        <w:t xml:space="preserve"> на лебёдку)</w:t>
      </w:r>
      <w:r w:rsidR="00FB4E78" w:rsidRPr="00555C4B">
        <w:rPr>
          <w:rFonts w:ascii="Times New Roman" w:hAnsi="Times New Roman" w:cs="Times New Roman"/>
          <w:sz w:val="24"/>
          <w:szCs w:val="24"/>
        </w:rPr>
        <w:t>.</w:t>
      </w:r>
      <w:r w:rsidRPr="00555C4B">
        <w:rPr>
          <w:rFonts w:ascii="Times New Roman" w:hAnsi="Times New Roman" w:cs="Times New Roman"/>
          <w:sz w:val="24"/>
          <w:szCs w:val="24"/>
        </w:rPr>
        <w:t xml:space="preserve"> Но п</w:t>
      </w:r>
      <w:r w:rsidR="00215E15" w:rsidRPr="00555C4B">
        <w:rPr>
          <w:rFonts w:ascii="Times New Roman" w:hAnsi="Times New Roman" w:cs="Times New Roman"/>
          <w:sz w:val="24"/>
          <w:szCs w:val="24"/>
        </w:rPr>
        <w:t>о другим источникам (</w:t>
      </w:r>
      <w:r w:rsidR="00FB4E78" w:rsidRPr="00555C4B">
        <w:rPr>
          <w:rFonts w:ascii="Times New Roman" w:hAnsi="Times New Roman" w:cs="Times New Roman"/>
          <w:sz w:val="24"/>
          <w:szCs w:val="24"/>
        </w:rPr>
        <w:t>Грабовский, 1966;</w:t>
      </w:r>
      <w:r w:rsidR="0044680A" w:rsidRPr="00555C4B">
        <w:rPr>
          <w:rFonts w:ascii="Times New Roman" w:hAnsi="Times New Roman" w:cs="Times New Roman"/>
          <w:sz w:val="24"/>
          <w:szCs w:val="24"/>
        </w:rPr>
        <w:t xml:space="preserve"> Стоянов, 1966</w:t>
      </w:r>
      <w:r w:rsidR="00215E15" w:rsidRPr="00555C4B">
        <w:rPr>
          <w:rFonts w:ascii="Times New Roman" w:hAnsi="Times New Roman" w:cs="Times New Roman"/>
          <w:sz w:val="24"/>
          <w:szCs w:val="24"/>
        </w:rPr>
        <w:t>)</w:t>
      </w:r>
      <w:r w:rsidR="00CA5AC3" w:rsidRPr="00555C4B">
        <w:rPr>
          <w:rFonts w:ascii="Times New Roman" w:hAnsi="Times New Roman" w:cs="Times New Roman"/>
          <w:sz w:val="24"/>
          <w:szCs w:val="24"/>
        </w:rPr>
        <w:t xml:space="preserve"> </w:t>
      </w:r>
      <w:r w:rsidR="00FB4E78" w:rsidRPr="00555C4B">
        <w:rPr>
          <w:rFonts w:ascii="Times New Roman" w:hAnsi="Times New Roman" w:cs="Times New Roman"/>
          <w:sz w:val="24"/>
          <w:szCs w:val="24"/>
        </w:rPr>
        <w:t>можно у</w:t>
      </w:r>
      <w:r w:rsidR="0044680A" w:rsidRPr="00555C4B">
        <w:rPr>
          <w:rFonts w:ascii="Times New Roman" w:hAnsi="Times New Roman" w:cs="Times New Roman"/>
          <w:sz w:val="24"/>
          <w:szCs w:val="24"/>
        </w:rPr>
        <w:t>становить</w:t>
      </w:r>
      <w:r w:rsidR="00FB4E78" w:rsidRPr="00555C4B">
        <w:rPr>
          <w:rFonts w:ascii="Times New Roman" w:hAnsi="Times New Roman" w:cs="Times New Roman"/>
          <w:sz w:val="24"/>
          <w:szCs w:val="24"/>
        </w:rPr>
        <w:t xml:space="preserve"> </w:t>
      </w:r>
      <w:r w:rsidR="0044680A" w:rsidRPr="00555C4B">
        <w:rPr>
          <w:rFonts w:ascii="Times New Roman" w:hAnsi="Times New Roman" w:cs="Times New Roman"/>
          <w:sz w:val="24"/>
          <w:szCs w:val="24"/>
        </w:rPr>
        <w:t xml:space="preserve">имена </w:t>
      </w:r>
      <w:r w:rsidR="00FB4E78" w:rsidRPr="00555C4B">
        <w:rPr>
          <w:rFonts w:ascii="Times New Roman" w:hAnsi="Times New Roman" w:cs="Times New Roman"/>
          <w:sz w:val="24"/>
          <w:szCs w:val="24"/>
        </w:rPr>
        <w:t xml:space="preserve">только </w:t>
      </w:r>
      <w:r w:rsidR="0044680A" w:rsidRPr="00555C4B">
        <w:rPr>
          <w:rFonts w:ascii="Times New Roman" w:hAnsi="Times New Roman" w:cs="Times New Roman"/>
          <w:sz w:val="24"/>
          <w:szCs w:val="24"/>
        </w:rPr>
        <w:t>6</w:t>
      </w:r>
      <w:r w:rsidR="00FB4E78" w:rsidRPr="00555C4B">
        <w:rPr>
          <w:rFonts w:ascii="Times New Roman" w:hAnsi="Times New Roman" w:cs="Times New Roman"/>
          <w:sz w:val="24"/>
          <w:szCs w:val="24"/>
        </w:rPr>
        <w:t xml:space="preserve"> судов:</w:t>
      </w:r>
      <w:r w:rsidR="0044680A" w:rsidRPr="00555C4B">
        <w:rPr>
          <w:rFonts w:ascii="Times New Roman" w:hAnsi="Times New Roman" w:cs="Times New Roman"/>
          <w:sz w:val="24"/>
          <w:szCs w:val="24"/>
        </w:rPr>
        <w:t xml:space="preserve"> </w:t>
      </w:r>
      <w:r w:rsidR="00FB4E78" w:rsidRPr="00555C4B">
        <w:rPr>
          <w:rFonts w:ascii="Times New Roman" w:hAnsi="Times New Roman" w:cs="Times New Roman"/>
          <w:sz w:val="24"/>
          <w:szCs w:val="24"/>
        </w:rPr>
        <w:t>Академик ШИРШОВ</w:t>
      </w:r>
      <w:r w:rsidR="0044680A" w:rsidRPr="00555C4B">
        <w:rPr>
          <w:rFonts w:ascii="Times New Roman" w:hAnsi="Times New Roman" w:cs="Times New Roman"/>
          <w:sz w:val="24"/>
          <w:szCs w:val="24"/>
        </w:rPr>
        <w:t xml:space="preserve"> (1953)</w:t>
      </w:r>
      <w:r w:rsidR="00046493" w:rsidRPr="00555C4B">
        <w:rPr>
          <w:rFonts w:ascii="Times New Roman" w:hAnsi="Times New Roman" w:cs="Times New Roman"/>
          <w:sz w:val="24"/>
          <w:szCs w:val="24"/>
        </w:rPr>
        <w:t xml:space="preserve">, </w:t>
      </w:r>
      <w:r w:rsidR="00FB4E78" w:rsidRPr="00555C4B">
        <w:rPr>
          <w:rFonts w:ascii="Times New Roman" w:hAnsi="Times New Roman" w:cs="Times New Roman"/>
          <w:sz w:val="24"/>
          <w:szCs w:val="24"/>
        </w:rPr>
        <w:t>Академик ОБРУЧЕВ</w:t>
      </w:r>
      <w:r w:rsidR="0044680A" w:rsidRPr="00555C4B">
        <w:rPr>
          <w:rFonts w:ascii="Times New Roman" w:hAnsi="Times New Roman" w:cs="Times New Roman"/>
          <w:sz w:val="24"/>
          <w:szCs w:val="24"/>
        </w:rPr>
        <w:t>(19</w:t>
      </w:r>
      <w:r w:rsidR="00452723" w:rsidRPr="00555C4B">
        <w:rPr>
          <w:rFonts w:ascii="Times New Roman" w:hAnsi="Times New Roman" w:cs="Times New Roman"/>
          <w:sz w:val="24"/>
          <w:szCs w:val="24"/>
        </w:rPr>
        <w:t>54</w:t>
      </w:r>
      <w:r w:rsidR="0044680A" w:rsidRPr="00555C4B">
        <w:rPr>
          <w:rFonts w:ascii="Times New Roman" w:hAnsi="Times New Roman" w:cs="Times New Roman"/>
          <w:sz w:val="24"/>
          <w:szCs w:val="24"/>
        </w:rPr>
        <w:t>)</w:t>
      </w:r>
      <w:r w:rsidR="00046493" w:rsidRPr="00555C4B">
        <w:rPr>
          <w:rFonts w:ascii="Times New Roman" w:hAnsi="Times New Roman" w:cs="Times New Roman"/>
          <w:sz w:val="24"/>
          <w:szCs w:val="24"/>
        </w:rPr>
        <w:t xml:space="preserve">, </w:t>
      </w:r>
      <w:r w:rsidR="00FB4E78" w:rsidRPr="00555C4B">
        <w:rPr>
          <w:rFonts w:ascii="Times New Roman" w:hAnsi="Times New Roman" w:cs="Times New Roman"/>
          <w:sz w:val="24"/>
          <w:szCs w:val="24"/>
        </w:rPr>
        <w:t>Академик ОПАРИН (19</w:t>
      </w:r>
      <w:r w:rsidR="00046493" w:rsidRPr="00555C4B">
        <w:rPr>
          <w:rFonts w:ascii="Times New Roman" w:hAnsi="Times New Roman" w:cs="Times New Roman"/>
          <w:sz w:val="24"/>
          <w:szCs w:val="24"/>
        </w:rPr>
        <w:t>5</w:t>
      </w:r>
      <w:r w:rsidR="00452723" w:rsidRPr="00555C4B">
        <w:rPr>
          <w:rFonts w:ascii="Times New Roman" w:hAnsi="Times New Roman" w:cs="Times New Roman"/>
          <w:sz w:val="24"/>
          <w:szCs w:val="24"/>
        </w:rPr>
        <w:t>3</w:t>
      </w:r>
      <w:r w:rsidR="00046493" w:rsidRPr="00555C4B">
        <w:rPr>
          <w:rFonts w:ascii="Times New Roman" w:hAnsi="Times New Roman" w:cs="Times New Roman"/>
          <w:sz w:val="24"/>
          <w:szCs w:val="24"/>
        </w:rPr>
        <w:t xml:space="preserve">), </w:t>
      </w:r>
      <w:r w:rsidR="00FB4E78" w:rsidRPr="00555C4B">
        <w:rPr>
          <w:rFonts w:ascii="Times New Roman" w:hAnsi="Times New Roman" w:cs="Times New Roman"/>
          <w:sz w:val="24"/>
          <w:szCs w:val="24"/>
        </w:rPr>
        <w:t>Геолог (195</w:t>
      </w:r>
      <w:r w:rsidR="00452723" w:rsidRPr="00555C4B">
        <w:rPr>
          <w:rFonts w:ascii="Times New Roman" w:hAnsi="Times New Roman" w:cs="Times New Roman"/>
          <w:sz w:val="24"/>
          <w:szCs w:val="24"/>
        </w:rPr>
        <w:t>3</w:t>
      </w:r>
      <w:r w:rsidR="00FB4E78" w:rsidRPr="00555C4B">
        <w:rPr>
          <w:rFonts w:ascii="Times New Roman" w:hAnsi="Times New Roman" w:cs="Times New Roman"/>
          <w:sz w:val="24"/>
          <w:szCs w:val="24"/>
        </w:rPr>
        <w:t>)</w:t>
      </w:r>
      <w:r w:rsidR="00046493" w:rsidRPr="00555C4B">
        <w:rPr>
          <w:rFonts w:ascii="Times New Roman" w:hAnsi="Times New Roman" w:cs="Times New Roman"/>
          <w:sz w:val="24"/>
          <w:szCs w:val="24"/>
        </w:rPr>
        <w:t xml:space="preserve">, </w:t>
      </w:r>
      <w:r w:rsidR="00452723" w:rsidRPr="00555C4B">
        <w:rPr>
          <w:rFonts w:ascii="Times New Roman" w:hAnsi="Times New Roman" w:cs="Times New Roman"/>
          <w:sz w:val="24"/>
          <w:szCs w:val="24"/>
        </w:rPr>
        <w:t xml:space="preserve">Труженик (1953), </w:t>
      </w:r>
      <w:r w:rsidR="00FB4E78" w:rsidRPr="00555C4B">
        <w:rPr>
          <w:rFonts w:ascii="Times New Roman" w:hAnsi="Times New Roman" w:cs="Times New Roman"/>
          <w:sz w:val="24"/>
          <w:szCs w:val="24"/>
        </w:rPr>
        <w:t>Гидробиолог (1957).</w:t>
      </w:r>
      <w:r w:rsidRPr="00555C4B">
        <w:rPr>
          <w:rFonts w:ascii="Times New Roman" w:hAnsi="Times New Roman" w:cs="Times New Roman"/>
          <w:sz w:val="24"/>
          <w:szCs w:val="24"/>
        </w:rPr>
        <w:t xml:space="preserve"> Имена остальных остались неизвестными.</w:t>
      </w:r>
    </w:p>
    <w:p w:rsidR="00452723" w:rsidRPr="00555C4B" w:rsidRDefault="00447F59"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Также неясно, какое судно </w:t>
      </w:r>
      <w:r w:rsidR="00612038" w:rsidRPr="00555C4B">
        <w:rPr>
          <w:rFonts w:ascii="Times New Roman" w:hAnsi="Times New Roman" w:cs="Times New Roman"/>
          <w:sz w:val="24"/>
          <w:szCs w:val="24"/>
        </w:rPr>
        <w:t xml:space="preserve">там </w:t>
      </w:r>
      <w:r w:rsidRPr="00555C4B">
        <w:rPr>
          <w:rFonts w:ascii="Times New Roman" w:hAnsi="Times New Roman" w:cs="Times New Roman"/>
          <w:sz w:val="24"/>
          <w:szCs w:val="24"/>
        </w:rPr>
        <w:t xml:space="preserve">названо «Профессор Верещагин»: «Позже Академия Наук получила в свое распоряжение НИС на основе СРТ: "Академик Л. Орбели" и "Профессор Верещагин". Если имелся в виду траулер, переданный в Лимнологический институт (Иркутск), то он </w:t>
      </w:r>
      <w:r w:rsidR="00347E14" w:rsidRPr="00555C4B">
        <w:rPr>
          <w:rFonts w:ascii="Times New Roman" w:hAnsi="Times New Roman" w:cs="Times New Roman"/>
          <w:sz w:val="24"/>
          <w:szCs w:val="24"/>
        </w:rPr>
        <w:t xml:space="preserve">назывался </w:t>
      </w:r>
      <w:r w:rsidR="00612038" w:rsidRPr="00555C4B">
        <w:rPr>
          <w:rFonts w:ascii="Times New Roman" w:hAnsi="Times New Roman" w:cs="Times New Roman"/>
          <w:sz w:val="24"/>
          <w:szCs w:val="24"/>
        </w:rPr>
        <w:t xml:space="preserve">иначе- </w:t>
      </w:r>
      <w:r w:rsidR="00347E14" w:rsidRPr="00555C4B">
        <w:rPr>
          <w:rFonts w:ascii="Times New Roman" w:hAnsi="Times New Roman" w:cs="Times New Roman"/>
          <w:sz w:val="24"/>
          <w:szCs w:val="24"/>
        </w:rPr>
        <w:t>«Г.Ю.Верешагин»</w:t>
      </w:r>
      <w:r w:rsidR="00612038" w:rsidRPr="00555C4B">
        <w:rPr>
          <w:rFonts w:ascii="Times New Roman" w:hAnsi="Times New Roman" w:cs="Times New Roman"/>
          <w:sz w:val="24"/>
          <w:szCs w:val="24"/>
        </w:rPr>
        <w:t>.</w:t>
      </w:r>
    </w:p>
    <w:p w:rsidR="00C77FB5" w:rsidRPr="00555C4B" w:rsidRDefault="00C77FB5" w:rsidP="00F350C0">
      <w:pPr>
        <w:pStyle w:val="PlainText"/>
        <w:jc w:val="both"/>
        <w:rPr>
          <w:rFonts w:ascii="Times New Roman" w:hAnsi="Times New Roman" w:cs="Times New Roman"/>
          <w:sz w:val="24"/>
          <w:szCs w:val="24"/>
        </w:rPr>
      </w:pPr>
    </w:p>
    <w:p w:rsidR="00612038" w:rsidRPr="00555C4B" w:rsidRDefault="00612038" w:rsidP="00F350C0">
      <w:pPr>
        <w:pStyle w:val="PlainText"/>
        <w:jc w:val="both"/>
        <w:rPr>
          <w:rFonts w:ascii="Times New Roman" w:hAnsi="Times New Roman" w:cs="Times New Roman"/>
          <w:sz w:val="24"/>
          <w:szCs w:val="24"/>
        </w:rPr>
      </w:pPr>
    </w:p>
    <w:p w:rsidR="00612038" w:rsidRPr="00555C4B" w:rsidRDefault="002B78A9" w:rsidP="004961F0">
      <w:pPr>
        <w:pStyle w:val="PlainText"/>
        <w:jc w:val="center"/>
        <w:rPr>
          <w:rFonts w:ascii="Times New Roman" w:hAnsi="Times New Roman" w:cs="Times New Roman"/>
          <w:i/>
          <w:sz w:val="24"/>
          <w:szCs w:val="24"/>
        </w:rPr>
      </w:pPr>
      <w:r w:rsidRPr="00555C4B">
        <w:rPr>
          <w:rFonts w:ascii="Times New Roman" w:hAnsi="Times New Roman" w:cs="Times New Roman"/>
          <w:i/>
          <w:sz w:val="24"/>
          <w:szCs w:val="24"/>
        </w:rPr>
        <w:t>Байкальский «Г.Ю.Верещагин»</w:t>
      </w:r>
    </w:p>
    <w:p w:rsidR="004961F0" w:rsidRPr="00555C4B" w:rsidRDefault="004961F0" w:rsidP="00F350C0">
      <w:pPr>
        <w:pStyle w:val="PlainText"/>
        <w:jc w:val="both"/>
        <w:rPr>
          <w:rFonts w:ascii="Times New Roman" w:hAnsi="Times New Roman" w:cs="Times New Roman"/>
          <w:b/>
          <w:i/>
          <w:sz w:val="24"/>
          <w:szCs w:val="24"/>
        </w:rPr>
      </w:pPr>
    </w:p>
    <w:p w:rsidR="00612038" w:rsidRPr="00555C4B" w:rsidRDefault="00612038"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А, если это иное судно, то нам о нём ничего не известно.</w:t>
      </w:r>
    </w:p>
    <w:p w:rsidR="00612038" w:rsidRPr="00555C4B" w:rsidRDefault="00612038" w:rsidP="00F350C0">
      <w:pPr>
        <w:pStyle w:val="PlainText"/>
        <w:jc w:val="both"/>
        <w:rPr>
          <w:rFonts w:ascii="Times New Roman" w:hAnsi="Times New Roman" w:cs="Times New Roman"/>
          <w:sz w:val="24"/>
          <w:szCs w:val="24"/>
        </w:rPr>
      </w:pPr>
    </w:p>
    <w:p w:rsidR="00612038" w:rsidRPr="00555C4B" w:rsidRDefault="0015358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    Важным </w:t>
      </w:r>
      <w:r w:rsidR="001C7388" w:rsidRPr="00555C4B">
        <w:rPr>
          <w:rFonts w:ascii="Times New Roman" w:hAnsi="Times New Roman" w:cs="Times New Roman"/>
          <w:sz w:val="24"/>
          <w:szCs w:val="24"/>
        </w:rPr>
        <w:t xml:space="preserve">для отечественной океанографии </w:t>
      </w:r>
      <w:r w:rsidRPr="00555C4B">
        <w:rPr>
          <w:rFonts w:ascii="Times New Roman" w:hAnsi="Times New Roman" w:cs="Times New Roman"/>
          <w:sz w:val="24"/>
          <w:szCs w:val="24"/>
        </w:rPr>
        <w:t xml:space="preserve">событием стало создание отечественных океанографических лебёдок. </w:t>
      </w:r>
      <w:r w:rsidR="002A7B84" w:rsidRPr="00555C4B">
        <w:rPr>
          <w:rFonts w:ascii="Times New Roman" w:hAnsi="Times New Roman" w:cs="Times New Roman"/>
          <w:sz w:val="24"/>
          <w:szCs w:val="24"/>
        </w:rPr>
        <w:t>Но, к</w:t>
      </w:r>
      <w:r w:rsidR="001C7388" w:rsidRPr="00555C4B">
        <w:rPr>
          <w:rFonts w:ascii="Times New Roman" w:hAnsi="Times New Roman" w:cs="Times New Roman"/>
          <w:sz w:val="24"/>
          <w:szCs w:val="24"/>
        </w:rPr>
        <w:t xml:space="preserve"> сожалению, уже с </w:t>
      </w:r>
      <w:r w:rsidRPr="00555C4B">
        <w:rPr>
          <w:rFonts w:ascii="Times New Roman" w:hAnsi="Times New Roman" w:cs="Times New Roman"/>
          <w:sz w:val="24"/>
          <w:szCs w:val="24"/>
        </w:rPr>
        <w:t xml:space="preserve">конца 70-х </w:t>
      </w:r>
      <w:r w:rsidR="001C7388" w:rsidRPr="00555C4B">
        <w:rPr>
          <w:rFonts w:ascii="Times New Roman" w:hAnsi="Times New Roman" w:cs="Times New Roman"/>
          <w:sz w:val="24"/>
          <w:szCs w:val="24"/>
        </w:rPr>
        <w:t xml:space="preserve">годов построенные в Финляндии </w:t>
      </w:r>
      <w:r w:rsidRPr="00555C4B">
        <w:rPr>
          <w:rFonts w:ascii="Times New Roman" w:hAnsi="Times New Roman" w:cs="Times New Roman"/>
          <w:sz w:val="24"/>
          <w:szCs w:val="24"/>
        </w:rPr>
        <w:t xml:space="preserve">суда стали </w:t>
      </w:r>
      <w:r w:rsidR="001C7388" w:rsidRPr="00555C4B">
        <w:rPr>
          <w:rFonts w:ascii="Times New Roman" w:hAnsi="Times New Roman" w:cs="Times New Roman"/>
          <w:sz w:val="24"/>
          <w:szCs w:val="24"/>
        </w:rPr>
        <w:t>оснащаться</w:t>
      </w:r>
      <w:r w:rsidRPr="00555C4B">
        <w:rPr>
          <w:rFonts w:ascii="Times New Roman" w:hAnsi="Times New Roman" w:cs="Times New Roman"/>
          <w:sz w:val="24"/>
          <w:szCs w:val="24"/>
        </w:rPr>
        <w:t xml:space="preserve"> шведскими лебёдками (запчасти к которым </w:t>
      </w:r>
      <w:r w:rsidR="002A7B84" w:rsidRPr="00555C4B">
        <w:rPr>
          <w:rFonts w:ascii="Times New Roman" w:hAnsi="Times New Roman" w:cs="Times New Roman"/>
          <w:sz w:val="24"/>
          <w:szCs w:val="24"/>
        </w:rPr>
        <w:t>теперь на</w:t>
      </w:r>
      <w:r w:rsidRPr="00555C4B">
        <w:rPr>
          <w:rFonts w:ascii="Times New Roman" w:hAnsi="Times New Roman" w:cs="Times New Roman"/>
          <w:sz w:val="24"/>
          <w:szCs w:val="24"/>
        </w:rPr>
        <w:t>до искать в Швеции).</w:t>
      </w:r>
      <w:r w:rsidR="00F350C0" w:rsidRPr="00555C4B">
        <w:rPr>
          <w:rFonts w:ascii="Times New Roman" w:hAnsi="Times New Roman" w:cs="Times New Roman"/>
          <w:sz w:val="24"/>
          <w:szCs w:val="24"/>
        </w:rPr>
        <w:t xml:space="preserve"> </w:t>
      </w:r>
    </w:p>
    <w:p w:rsidR="002A7B84" w:rsidRPr="00555C4B" w:rsidRDefault="002A7B84" w:rsidP="00F350C0">
      <w:pPr>
        <w:pStyle w:val="PlainText"/>
        <w:jc w:val="both"/>
        <w:rPr>
          <w:rFonts w:ascii="Times New Roman" w:hAnsi="Times New Roman" w:cs="Times New Roman"/>
          <w:sz w:val="24"/>
          <w:szCs w:val="24"/>
        </w:rPr>
      </w:pPr>
    </w:p>
    <w:p w:rsidR="00F350C0" w:rsidRPr="00555C4B" w:rsidRDefault="00F350C0" w:rsidP="00F350C0">
      <w:pPr>
        <w:pStyle w:val="PlainText"/>
        <w:jc w:val="both"/>
        <w:rPr>
          <w:rFonts w:ascii="Times New Roman" w:hAnsi="Times New Roman" w:cs="Times New Roman"/>
          <w:sz w:val="24"/>
          <w:szCs w:val="24"/>
        </w:rPr>
      </w:pPr>
      <w:r w:rsidRPr="00555C4B">
        <w:rPr>
          <w:rFonts w:ascii="Times New Roman" w:hAnsi="Times New Roman" w:cs="Times New Roman"/>
          <w:sz w:val="24"/>
          <w:szCs w:val="24"/>
        </w:rPr>
        <w:t xml:space="preserve">После постройки «Ю.М.Шокальского»(1959), «А.И.Воейкова»(1960) и «Адмирала Невельского (1961)» наступил длительный период, когда  исследовательские суда строились только за границей или преимущественно за границей. </w:t>
      </w:r>
      <w:r w:rsidR="00612038" w:rsidRPr="00555C4B">
        <w:rPr>
          <w:rFonts w:ascii="Times New Roman" w:hAnsi="Times New Roman" w:cs="Times New Roman"/>
          <w:sz w:val="24"/>
          <w:szCs w:val="24"/>
        </w:rPr>
        <w:t>Это д</w:t>
      </w:r>
      <w:r w:rsidRPr="00555C4B">
        <w:rPr>
          <w:rFonts w:ascii="Times New Roman" w:hAnsi="Times New Roman" w:cs="Times New Roman"/>
          <w:sz w:val="24"/>
          <w:szCs w:val="24"/>
        </w:rPr>
        <w:t xml:space="preserve">ало основание </w:t>
      </w:r>
      <w:r w:rsidR="001C7388" w:rsidRPr="00555C4B">
        <w:rPr>
          <w:rFonts w:ascii="Times New Roman" w:hAnsi="Times New Roman" w:cs="Times New Roman"/>
          <w:sz w:val="24"/>
          <w:szCs w:val="24"/>
        </w:rPr>
        <w:t xml:space="preserve">неоправданному утверждению </w:t>
      </w:r>
      <w:r w:rsidRPr="00555C4B">
        <w:rPr>
          <w:rFonts w:ascii="Times New Roman" w:hAnsi="Times New Roman" w:cs="Times New Roman"/>
          <w:sz w:val="24"/>
          <w:szCs w:val="24"/>
        </w:rPr>
        <w:t>(</w:t>
      </w:r>
      <w:r w:rsidR="00612038" w:rsidRPr="00555C4B">
        <w:rPr>
          <w:rFonts w:ascii="Times New Roman" w:hAnsi="Times New Roman" w:cs="Times New Roman"/>
          <w:sz w:val="24"/>
          <w:szCs w:val="24"/>
        </w:rPr>
        <w:t>Краснов, Балабин, 2005</w:t>
      </w:r>
      <w:r w:rsidRPr="00555C4B">
        <w:rPr>
          <w:rFonts w:ascii="Times New Roman" w:hAnsi="Times New Roman" w:cs="Times New Roman"/>
          <w:sz w:val="24"/>
          <w:szCs w:val="24"/>
        </w:rPr>
        <w:t>)</w:t>
      </w:r>
      <w:r w:rsidR="001C7388" w:rsidRPr="00555C4B">
        <w:rPr>
          <w:rFonts w:ascii="Times New Roman" w:hAnsi="Times New Roman" w:cs="Times New Roman"/>
          <w:sz w:val="24"/>
          <w:szCs w:val="24"/>
        </w:rPr>
        <w:t xml:space="preserve"> о том</w:t>
      </w:r>
      <w:r w:rsidRPr="00555C4B">
        <w:rPr>
          <w:rFonts w:ascii="Times New Roman" w:hAnsi="Times New Roman" w:cs="Times New Roman"/>
          <w:sz w:val="24"/>
          <w:szCs w:val="24"/>
        </w:rPr>
        <w:t xml:space="preserve">, что </w:t>
      </w:r>
      <w:r w:rsidR="001C7388" w:rsidRPr="00555C4B">
        <w:rPr>
          <w:rFonts w:ascii="Times New Roman" w:hAnsi="Times New Roman" w:cs="Times New Roman"/>
          <w:sz w:val="24"/>
          <w:szCs w:val="24"/>
        </w:rPr>
        <w:t>«</w:t>
      </w:r>
      <w:r w:rsidRPr="00555C4B">
        <w:rPr>
          <w:rFonts w:ascii="Times New Roman" w:hAnsi="Times New Roman" w:cs="Times New Roman"/>
          <w:sz w:val="24"/>
          <w:szCs w:val="24"/>
        </w:rPr>
        <w:t>отечественные заводы не имеют навыков строительства</w:t>
      </w:r>
      <w:r w:rsidR="00851C20" w:rsidRPr="00555C4B">
        <w:rPr>
          <w:rFonts w:ascii="Times New Roman" w:hAnsi="Times New Roman" w:cs="Times New Roman"/>
          <w:sz w:val="24"/>
          <w:szCs w:val="24"/>
        </w:rPr>
        <w:t xml:space="preserve"> исследовательских судов</w:t>
      </w:r>
      <w:r w:rsidR="001C7388" w:rsidRPr="00555C4B">
        <w:rPr>
          <w:rFonts w:ascii="Times New Roman" w:hAnsi="Times New Roman" w:cs="Times New Roman"/>
          <w:sz w:val="24"/>
          <w:szCs w:val="24"/>
        </w:rPr>
        <w:t>»</w:t>
      </w:r>
      <w:r w:rsidR="00851C20" w:rsidRPr="00555C4B">
        <w:rPr>
          <w:rFonts w:ascii="Times New Roman" w:hAnsi="Times New Roman" w:cs="Times New Roman"/>
          <w:sz w:val="24"/>
          <w:szCs w:val="24"/>
        </w:rPr>
        <w:t>.</w:t>
      </w:r>
    </w:p>
    <w:p w:rsidR="00D7006F" w:rsidRPr="00555C4B" w:rsidRDefault="00D7006F" w:rsidP="00F350C0">
      <w:pPr>
        <w:pStyle w:val="PlainText"/>
        <w:jc w:val="both"/>
        <w:rPr>
          <w:rFonts w:ascii="Times New Roman" w:hAnsi="Times New Roman" w:cs="Times New Roman"/>
          <w:sz w:val="24"/>
          <w:szCs w:val="24"/>
        </w:rPr>
      </w:pPr>
    </w:p>
    <w:p w:rsidR="00555C4B" w:rsidRPr="00E069E9" w:rsidRDefault="00555C4B" w:rsidP="00555C4B">
      <w:pPr>
        <w:jc w:val="both"/>
        <w:rPr>
          <w:rFonts w:eastAsia="MS Mincho"/>
          <w:lang w:eastAsia="ja-JP"/>
        </w:rPr>
      </w:pPr>
      <w:r w:rsidRPr="00E069E9">
        <w:rPr>
          <w:rFonts w:eastAsia="MS Mincho"/>
          <w:lang w:eastAsia="ja-JP"/>
        </w:rPr>
        <w:t xml:space="preserve">         Но только после массового вывоза из страны нефти и газа (это назвали «международным разделением труда») и повышения цены на нефть началось ничем не оправданное строительство за границей сотен советских судов. В том числе- десятков специальных судов-  научного флота СССР. Если в 1961 году у Академии наук СССР было 37 морских судов, то в 1991-  уже в восемь раз больше (Краснов, Балабин, 2005). Аналогичный «скачок» сделали и другие ведомства. Так Гидрографическая служба получила в период «большого скачка» 127 судов.</w:t>
      </w:r>
    </w:p>
    <w:p w:rsidR="00555C4B" w:rsidRPr="00E069E9" w:rsidRDefault="00555C4B" w:rsidP="00555C4B">
      <w:pPr>
        <w:jc w:val="both"/>
        <w:rPr>
          <w:rFonts w:eastAsia="MS Mincho"/>
          <w:lang w:eastAsia="ja-JP"/>
        </w:rPr>
      </w:pPr>
      <w:r w:rsidRPr="00E069E9">
        <w:rPr>
          <w:rFonts w:eastAsia="MS Mincho"/>
          <w:lang w:eastAsia="ja-JP"/>
        </w:rPr>
        <w:t xml:space="preserve">Немецкие суда (типов «Полюс» и «Академик Курчатов») были более мореходными и более удобными для жизни и работы, чем суда польские или финские. При должном обслуживании они оказались и самыми долгоживущими. </w:t>
      </w:r>
    </w:p>
    <w:p w:rsidR="00555C4B" w:rsidRPr="00E069E9" w:rsidRDefault="00555C4B" w:rsidP="00555C4B">
      <w:pPr>
        <w:jc w:val="both"/>
        <w:rPr>
          <w:rFonts w:eastAsia="MS Mincho"/>
          <w:lang w:eastAsia="ja-JP"/>
        </w:rPr>
      </w:pPr>
      <w:r w:rsidRPr="00E069E9">
        <w:rPr>
          <w:rFonts w:eastAsia="MS Mincho"/>
          <w:lang w:eastAsia="ja-JP"/>
        </w:rPr>
        <w:t xml:space="preserve">  Заказы СССР обеспечили загрузку и развитие судостроительных заводов в Германии, Финляндии и Польше на 40 лет.  Оплата шла металлом, нефтью, газом и прочими видами сырья по курсу т.н. «переводного рубля» (невыгодного СССР).</w:t>
      </w:r>
    </w:p>
    <w:p w:rsidR="00555C4B" w:rsidRPr="00E069E9" w:rsidRDefault="00555C4B" w:rsidP="00555C4B">
      <w:pPr>
        <w:jc w:val="both"/>
      </w:pPr>
      <w:r w:rsidRPr="00E069E9">
        <w:t>Общее число научных судов, построенных для разных ведомств СССР в этот период, мы оценили приближённо в 500 единиц, По суммарному тоннажу построенных судов больше всего построила ПНР (более 245 000т), ГДР- около   185 000т, а Финляндия- около 110 000 т. Суммарный тоннаж научных судов, произведённых на отечественных заводах (в основном, судов обслуживания космической связи) за все годы был много меньше, чем судов, построенных за границей. Из-за этого отечественные ССЗ не получали опыт строительства научных судов. Из-за такого отвлечения средств, страна не развивала другие жизненно важные отрасли. Немудрено, что в Стране росла инфляция, а Гданьская верфь стала  местом забастовок. После устранения советских заказов (в 90-е) эти заводы были закрыты или перепрофилированы. Теперь заводской ремонт существующих судов стал невозможен и списание построенных за границей судов стало вопросом времени</w:t>
      </w:r>
    </w:p>
    <w:p w:rsidR="00555C4B" w:rsidRPr="00E069E9" w:rsidRDefault="00555C4B" w:rsidP="00555C4B">
      <w:pPr>
        <w:jc w:val="both"/>
      </w:pPr>
      <w:r w:rsidRPr="00E069E9">
        <w:t xml:space="preserve">    В конце 80-х СССР оказался без денег (в том числе и на строящиеся суда). В 1991г последовало отделение Украины, где были сосредоточены основные судостроительные мощности страны. Затем прошла приватизация (повышение отпускных цен на топливо и на электричество), установление низких налогов миллиардерам и непрерывный вывоз денежных средств за границу. Любое производство в РФ стало убыточно. Это сказалось и на производстве научных судов: за 15 последних лет в РФ построено менее десятка нис, а их тоннаж оказался самым маленьким за 70 лет. В то же время уничтожено (списано, поменяло класс, лишено самого необходимого ремонта) несколько сотен научных судов.</w:t>
      </w:r>
    </w:p>
    <w:p w:rsidR="00555C4B" w:rsidRPr="00E069E9" w:rsidRDefault="00555C4B" w:rsidP="00555C4B">
      <w:pPr>
        <w:jc w:val="both"/>
      </w:pPr>
      <w:r w:rsidRPr="00E069E9">
        <w:t xml:space="preserve">    Лишённые достаточной государственной поддержки научные институты- судовладельцы вынуждены были заниматься несвойственной коммерческой деятельностью. Естественно, стали происходить полукриминальные события: обман партнёрами, ложные банкротства, несоблюдение хорошей морской практики, запугивание и подкуп капитанов. Многие суда подолгу работали (и работают до сих пор) как пассажирские (более верно было бы их называть «челночниками»), но лишь некоторые сменили класс на пассажирский (грузопассажирский).  Исследовательские суда неэкономичны (энергоёмки и, следовательно, потребляют относительно много топлива) и прибыль от их сдачи в аренду невелика. К тому же, государство непрерывно стремится уменьшить число арендаторов собственных судов:  ограничивает работу челночников, непрерывно изменяет таможенные правила. </w:t>
      </w:r>
    </w:p>
    <w:p w:rsidR="00555C4B" w:rsidRPr="00E069E9" w:rsidRDefault="00555C4B" w:rsidP="00555C4B">
      <w:pPr>
        <w:jc w:val="both"/>
      </w:pPr>
      <w:r w:rsidRPr="00E069E9">
        <w:t xml:space="preserve">     Для максимального использования пространства арендаторы освобождают палубное пространство: срезают гидроприводы, кранбалки и лебёдки. В результате, не все суда, считающиеся научными, способны вернуться к научной работе. При этом научные суда, сдаваемые в аренду для грузопассажирских перевозок на часть времени (до полугода) вовсе не зарабатывают достаточно для существования в межрейсовый период. Логичнее было бы полностью переоборудовать некоторые суда в соответствии с новыми обязанностями, сохранив другие полностью для научной работы. Но этого не происходит ни в одном ведомстве Страны.</w:t>
      </w:r>
    </w:p>
    <w:p w:rsidR="00555C4B" w:rsidRPr="00E069E9" w:rsidRDefault="00555C4B" w:rsidP="00555C4B">
      <w:pPr>
        <w:jc w:val="both"/>
      </w:pPr>
      <w:r w:rsidRPr="00E069E9">
        <w:t xml:space="preserve">      </w:t>
      </w:r>
    </w:p>
    <w:p w:rsidR="00555C4B" w:rsidRPr="00E069E9" w:rsidRDefault="00555C4B" w:rsidP="00555C4B">
      <w:pPr>
        <w:jc w:val="both"/>
      </w:pPr>
      <w:r w:rsidRPr="00E069E9">
        <w:t xml:space="preserve">      Разрушение инфраструктуры государства (в том числе существовавшего научного флота) происходит масштабнее и стремительнее, чем во всех минувших войнах. Государство 21 века просто не выполняет свои функции, то есть работает на собственное разрушение.</w:t>
      </w:r>
    </w:p>
    <w:p w:rsidR="00555C4B" w:rsidRPr="00E069E9" w:rsidRDefault="00555C4B" w:rsidP="00555C4B">
      <w:pPr>
        <w:jc w:val="both"/>
        <w:rPr>
          <w:rFonts w:eastAsia="MS Mincho"/>
          <w:lang w:eastAsia="ja-JP"/>
        </w:rPr>
      </w:pPr>
    </w:p>
    <w:p w:rsidR="00555C4B" w:rsidRPr="00E069E9" w:rsidRDefault="00555C4B" w:rsidP="00555C4B">
      <w:pPr>
        <w:jc w:val="both"/>
        <w:rPr>
          <w:rFonts w:eastAsia="MS Mincho"/>
          <w:lang w:eastAsia="ja-JP"/>
        </w:rPr>
      </w:pPr>
      <w:r w:rsidRPr="00E069E9">
        <w:rPr>
          <w:rFonts w:eastAsia="MS Mincho"/>
          <w:lang w:eastAsia="ja-JP"/>
        </w:rPr>
        <w:t>2.5. О КОЛИЧЕСТВЕ ИССЛЕДОВАТЕЛЬСКИХ СУДОВ</w:t>
      </w:r>
    </w:p>
    <w:p w:rsidR="00555C4B" w:rsidRPr="00E069E9" w:rsidRDefault="00555C4B" w:rsidP="00555C4B">
      <w:pPr>
        <w:jc w:val="both"/>
      </w:pPr>
      <w:r w:rsidRPr="00E069E9">
        <w:t xml:space="preserve">     Общее число российских (СССР) нис точно определить нельзя. Неточность обусловлена не только ограниченностью опубликованной  информации, но и  неясностью класса некоторых судов. А после капиталистического переворота отделить исследовательские суда </w:t>
      </w:r>
      <w:r w:rsidRPr="00555C4B">
        <w:t>от иных</w:t>
      </w:r>
      <w:r w:rsidRPr="00E069E9">
        <w:t xml:space="preserve"> стало проблемой.  </w:t>
      </w:r>
    </w:p>
    <w:p w:rsidR="00555C4B" w:rsidRPr="00E069E9" w:rsidRDefault="00555C4B" w:rsidP="00555C4B">
      <w:pPr>
        <w:jc w:val="both"/>
      </w:pPr>
      <w:r w:rsidRPr="00E069E9">
        <w:t xml:space="preserve">  Определить, где проходит граница между наукой и производством, между наукой и техникой, трудно, поэтому большинство судов, кем-то уже названных (неоднократно и не журналистами) научными (то есть, если есть на кого сослаться), мы сочли исследовательскими и включили в наш каталог.  В первой колонке Каталога исследовательских судов приводится источник ссылки.</w:t>
      </w:r>
    </w:p>
    <w:p w:rsidR="00555C4B" w:rsidRPr="00E069E9" w:rsidRDefault="00555C4B" w:rsidP="00555C4B">
      <w:pPr>
        <w:jc w:val="both"/>
      </w:pPr>
      <w:r w:rsidRPr="00E069E9">
        <w:t xml:space="preserve">  Мы полагаем, что большинство судов космического флота и Мингазпрома по основному назначению не являются научными: они- производственные. Лишь некоторые из них могут быть отнесены к исследовательским. Но, если в Регистровых книгах судно названо исследовательским, это не оспаривае</w:t>
      </w:r>
      <w:r w:rsidRPr="00555C4B">
        <w:t>тся</w:t>
      </w:r>
      <w:r w:rsidRPr="00E069E9">
        <w:t xml:space="preserve">. Более того, если ретранслятор (судно обеспечения космической связи) считается научным судном, то почему бы не считать таковыми также другие суда обеспечения космической связи- суда поиска и спасения ? Они обычно проводили и метеорологические и океанографические измерения. </w:t>
      </w:r>
    </w:p>
    <w:p w:rsidR="00555C4B" w:rsidRPr="00E069E9" w:rsidRDefault="00555C4B" w:rsidP="00555C4B">
      <w:pPr>
        <w:jc w:val="both"/>
      </w:pPr>
      <w:r w:rsidRPr="00E069E9">
        <w:t xml:space="preserve">   Исследовательские суда рыбного ведомства часто подолгу выполняют только производственные задачи и наоборот, некоторые добывающие суда ведомства подолгу работали по заданиям учёных. Информацию по каждому такому судно перепроверял</w:t>
      </w:r>
      <w:r w:rsidRPr="00555C4B">
        <w:t>ась</w:t>
      </w:r>
      <w:r w:rsidRPr="00E069E9">
        <w:t>.</w:t>
      </w:r>
    </w:p>
    <w:p w:rsidR="00555C4B" w:rsidRPr="00E069E9" w:rsidRDefault="00555C4B" w:rsidP="00555C4B">
      <w:pPr>
        <w:jc w:val="both"/>
      </w:pPr>
    </w:p>
    <w:p w:rsidR="00555C4B" w:rsidRPr="00E069E9" w:rsidRDefault="00555C4B" w:rsidP="00555C4B">
      <w:pPr>
        <w:jc w:val="both"/>
      </w:pPr>
      <w:r w:rsidRPr="00E069E9">
        <w:t>Опубликованные оценки количества судов любого ведомства весьма противоречивы. Например,</w:t>
      </w:r>
    </w:p>
    <w:p w:rsidR="00555C4B" w:rsidRPr="00E069E9" w:rsidRDefault="00555C4B" w:rsidP="00555C4B">
      <w:pPr>
        <w:jc w:val="both"/>
      </w:pPr>
      <w:r w:rsidRPr="00E069E9">
        <w:t xml:space="preserve"> а) «Гидрографическая служба ВМФ насчитывает 46 гидрографических и океанографических судов»( </w:t>
      </w:r>
      <w:hyperlink r:id="rId8" w:history="1">
        <w:r w:rsidRPr="00E069E9">
          <w:rPr>
            <w:color w:val="0000FF"/>
            <w:u w:val="single"/>
          </w:rPr>
          <w:t>http://vkesimo.navy.ru/vk/gunio.htm</w:t>
        </w:r>
      </w:hyperlink>
      <w:r w:rsidRPr="00E069E9">
        <w:t>), 2001 г.;</w:t>
      </w:r>
    </w:p>
    <w:p w:rsidR="00555C4B" w:rsidRPr="00E069E9" w:rsidRDefault="00555C4B" w:rsidP="00555C4B">
      <w:pPr>
        <w:jc w:val="both"/>
      </w:pPr>
      <w:r w:rsidRPr="00E069E9">
        <w:t>б) «В 2001 году у ГУНИО было 27 судов неограниченного района плавания» (Стрюк, 2004). Здесь проблема в определениях: неясно, что понимается под судном «ограниченного района плавания- ржавое или водоизмещением меньшим, чем у каракки Магеллана.</w:t>
      </w:r>
    </w:p>
    <w:p w:rsidR="00555C4B" w:rsidRPr="00E069E9" w:rsidRDefault="00555C4B" w:rsidP="00555C4B">
      <w:pPr>
        <w:jc w:val="both"/>
      </w:pPr>
      <w:r w:rsidRPr="00E069E9">
        <w:t xml:space="preserve">    Если бы ведомства публиковали списки судов (желательно с водоизмещением, чтобы отделить «ограниченных» от «неограниченных»), то число можно было бы посчитать и читателю. И отделить чисто исследовательские от «нечистых». Но этого (публикаций списков) как раз и нет: ни одно ведомство не публикует полные списки своих судов. Регистровые книги отражают суда только заявленные, но не все имеющиеся. Судно может быть подано «на Регистр» в этом году и не подано в следующем. И наоборот… Не сообщается, какие суда и когда были выведены из эксплуатации, списаны, приведены в Аланг или разобраны. Газет и журналов хватает, а информации как не было, так и нет. Так что считать исследовательские суда (как и их основные характеристики) нам приходится, собирая мозаику из опубликованных сведений. Заметим, что некоторые опубликованные сведения могут быть ошибочными. </w:t>
      </w:r>
    </w:p>
    <w:p w:rsidR="00555C4B" w:rsidRPr="00E069E9" w:rsidRDefault="00555C4B" w:rsidP="00555C4B">
      <w:pPr>
        <w:jc w:val="both"/>
      </w:pPr>
    </w:p>
    <w:p w:rsidR="00555C4B" w:rsidRPr="00E069E9" w:rsidRDefault="00555C4B" w:rsidP="00555C4B">
      <w:pPr>
        <w:jc w:val="both"/>
      </w:pPr>
      <w:r w:rsidRPr="00E069E9">
        <w:t>По-разному оценивается общее число исследовательских судов:</w:t>
      </w:r>
    </w:p>
    <w:p w:rsidR="00555C4B" w:rsidRPr="00E069E9" w:rsidRDefault="00555C4B" w:rsidP="00555C4B">
      <w:pPr>
        <w:jc w:val="both"/>
      </w:pPr>
      <w:r w:rsidRPr="00E069E9">
        <w:t>а) "К началу 90-х годов исследовательский флот СССР насчитывал до 600 судов";  (Стрюк, 2004);</w:t>
      </w:r>
    </w:p>
    <w:p w:rsidR="00555C4B" w:rsidRPr="00E069E9" w:rsidRDefault="00555C4B" w:rsidP="00555C4B">
      <w:pPr>
        <w:jc w:val="both"/>
        <w:rPr>
          <w:i/>
        </w:rPr>
      </w:pPr>
      <w:r w:rsidRPr="00E069E9">
        <w:t>б) «На 1 января 1991 г. Советский Союз имел, в целом, 293 научно-исследовательских судна (Краснов, 2004).</w:t>
      </w:r>
    </w:p>
    <w:p w:rsidR="00555C4B" w:rsidRPr="00E069E9" w:rsidRDefault="00555C4B" w:rsidP="00555C4B">
      <w:pPr>
        <w:jc w:val="both"/>
      </w:pPr>
      <w:r w:rsidRPr="00E069E9">
        <w:t xml:space="preserve">  </w:t>
      </w:r>
    </w:p>
    <w:p w:rsidR="00555C4B" w:rsidRPr="00E069E9" w:rsidRDefault="00555C4B" w:rsidP="00555C4B">
      <w:pPr>
        <w:jc w:val="both"/>
      </w:pPr>
      <w:r w:rsidRPr="00E069E9">
        <w:t xml:space="preserve"> Чтобы приблизиться к истине, можно оценить количество судов в разное время, в разные годы или в разные временные периоды.</w:t>
      </w:r>
      <w:r w:rsidR="00B22849">
        <w:t xml:space="preserve"> По Окгистровым книгам это сделано в 4-й главе настоящей книги.</w:t>
      </w:r>
    </w:p>
    <w:p w:rsidR="00555C4B" w:rsidRPr="00E069E9" w:rsidRDefault="00555C4B" w:rsidP="00555C4B">
      <w:pPr>
        <w:jc w:val="both"/>
      </w:pPr>
      <w:r w:rsidRPr="00E069E9">
        <w:rPr>
          <w:i/>
        </w:rPr>
        <w:t xml:space="preserve"> </w:t>
      </w:r>
      <w:r w:rsidRPr="00E069E9">
        <w:t xml:space="preserve">   В.Л.Стрюк (2004) предложил следующее деление времени существования исследовательских судов в России: </w:t>
      </w:r>
    </w:p>
    <w:p w:rsidR="00555C4B" w:rsidRPr="00E069E9" w:rsidRDefault="00555C4B" w:rsidP="00555C4B">
      <w:pPr>
        <w:jc w:val="both"/>
      </w:pPr>
      <w:r w:rsidRPr="00E069E9">
        <w:t xml:space="preserve">1870-1917(48 лет), </w:t>
      </w:r>
    </w:p>
    <w:p w:rsidR="00555C4B" w:rsidRPr="00E069E9" w:rsidRDefault="00555C4B" w:rsidP="00555C4B">
      <w:pPr>
        <w:jc w:val="both"/>
      </w:pPr>
      <w:r w:rsidRPr="00E069E9">
        <w:t xml:space="preserve">1921-1941(21 год), </w:t>
      </w:r>
    </w:p>
    <w:p w:rsidR="00555C4B" w:rsidRPr="00E069E9" w:rsidRDefault="00555C4B" w:rsidP="00555C4B">
      <w:pPr>
        <w:jc w:val="both"/>
      </w:pPr>
      <w:r w:rsidRPr="00E069E9">
        <w:t xml:space="preserve">1946-1956(11 лет), </w:t>
      </w:r>
    </w:p>
    <w:p w:rsidR="00555C4B" w:rsidRPr="00E069E9" w:rsidRDefault="00555C4B" w:rsidP="00555C4B">
      <w:pPr>
        <w:jc w:val="both"/>
      </w:pPr>
      <w:r w:rsidRPr="00E069E9">
        <w:t xml:space="preserve">1957-1966(10 лет), </w:t>
      </w:r>
    </w:p>
    <w:p w:rsidR="00555C4B" w:rsidRPr="00E069E9" w:rsidRDefault="00555C4B" w:rsidP="00555C4B">
      <w:pPr>
        <w:jc w:val="both"/>
      </w:pPr>
      <w:r w:rsidRPr="00E069E9">
        <w:t xml:space="preserve">1967-1991(35 лет). </w:t>
      </w:r>
    </w:p>
    <w:p w:rsidR="00555C4B" w:rsidRPr="00E069E9" w:rsidRDefault="00555C4B" w:rsidP="00555C4B">
      <w:pPr>
        <w:jc w:val="both"/>
      </w:pPr>
      <w:r w:rsidRPr="00E069E9">
        <w:t xml:space="preserve">    То есть, два периода (1918-1920 и время ВОВ) как-то выпали из рассмотрения. Границами периодов являются: два переворота, ВОВ, приход «Михаила Ломоносова», 1921 и 1967гг. Почему выбраны два последних года- неясно. «Персей» построен в 1922, в первый рейс пошёл в 1923. А 1967 год- разве что, год 50-летия октябрьского переворота.</w:t>
      </w:r>
    </w:p>
    <w:p w:rsidR="00555C4B" w:rsidRPr="00E069E9" w:rsidRDefault="00555C4B" w:rsidP="00555C4B">
      <w:pPr>
        <w:jc w:val="both"/>
      </w:pPr>
      <w:r w:rsidRPr="00E069E9">
        <w:t xml:space="preserve">      Такое деление не совсем соответствует количеству введённых судов (см. рис.1 в приложении 3).</w:t>
      </w:r>
    </w:p>
    <w:p w:rsidR="00555C4B" w:rsidRPr="00E069E9" w:rsidRDefault="00555C4B" w:rsidP="00555C4B">
      <w:pPr>
        <w:jc w:val="both"/>
      </w:pPr>
      <w:r w:rsidRPr="00E069E9">
        <w:t xml:space="preserve">  По количеству введённых научных судов историю отечественного научного флота вернее было бы разделить не на 5, а на 4 основных периода: </w:t>
      </w:r>
    </w:p>
    <w:p w:rsidR="00555C4B" w:rsidRPr="00E069E9" w:rsidRDefault="00555C4B" w:rsidP="00555C4B">
      <w:pPr>
        <w:jc w:val="both"/>
      </w:pPr>
      <w:r w:rsidRPr="00E069E9">
        <w:t xml:space="preserve">до 1936, </w:t>
      </w:r>
    </w:p>
    <w:p w:rsidR="00555C4B" w:rsidRPr="00E069E9" w:rsidRDefault="00555C4B" w:rsidP="00555C4B">
      <w:pPr>
        <w:jc w:val="both"/>
      </w:pPr>
      <w:r w:rsidRPr="00E069E9">
        <w:t xml:space="preserve">1936-1955, </w:t>
      </w:r>
    </w:p>
    <w:p w:rsidR="00555C4B" w:rsidRPr="00E069E9" w:rsidRDefault="00555C4B" w:rsidP="00555C4B">
      <w:pPr>
        <w:jc w:val="both"/>
      </w:pPr>
      <w:r w:rsidRPr="00E069E9">
        <w:t xml:space="preserve">1956-1990 </w:t>
      </w:r>
    </w:p>
    <w:p w:rsidR="00555C4B" w:rsidRPr="00E069E9" w:rsidRDefault="00555C4B" w:rsidP="00555C4B">
      <w:pPr>
        <w:jc w:val="both"/>
      </w:pPr>
      <w:r w:rsidRPr="00E069E9">
        <w:t>и после 1990 г.</w:t>
      </w:r>
    </w:p>
    <w:p w:rsidR="00555C4B" w:rsidRPr="00E069E9" w:rsidRDefault="00555C4B" w:rsidP="00555C4B">
      <w:pPr>
        <w:jc w:val="both"/>
      </w:pPr>
      <w:r w:rsidRPr="00E069E9">
        <w:t>Почему 1936 и 1955гг ?     До 1936 г. ежегодно строились единицы  судов, в 1936-1955- менее 10, а в 1956-1990- более 10 научных судов.</w:t>
      </w:r>
    </w:p>
    <w:p w:rsidR="00555C4B" w:rsidRPr="00E069E9" w:rsidRDefault="00555C4B" w:rsidP="00555C4B">
      <w:pPr>
        <w:jc w:val="both"/>
      </w:pPr>
    </w:p>
    <w:p w:rsidR="00555C4B" w:rsidRPr="00E069E9" w:rsidRDefault="00555C4B" w:rsidP="00555C4B">
      <w:pPr>
        <w:jc w:val="both"/>
        <w:rPr>
          <w:rFonts w:eastAsia="MS Mincho"/>
          <w:lang w:eastAsia="ja-JP"/>
        </w:rPr>
      </w:pPr>
      <w:r w:rsidRPr="00E069E9">
        <w:rPr>
          <w:rFonts w:eastAsia="MS Mincho"/>
          <w:lang w:eastAsia="ja-JP"/>
        </w:rPr>
        <w:t xml:space="preserve">                                                         </w:t>
      </w:r>
    </w:p>
    <w:p w:rsidR="00555C4B" w:rsidRPr="00E069E9" w:rsidRDefault="00555C4B" w:rsidP="00555C4B">
      <w:pPr>
        <w:jc w:val="both"/>
        <w:rPr>
          <w:rFonts w:eastAsia="MS Mincho"/>
          <w:lang w:eastAsia="ja-JP"/>
        </w:rPr>
      </w:pPr>
      <w:r w:rsidRPr="00E069E9">
        <w:rPr>
          <w:rFonts w:eastAsia="MS Mincho"/>
          <w:lang w:eastAsia="ja-JP"/>
        </w:rPr>
        <w:t>ПРИЛОЖЕНИЕ К ГЛАВЕ 2. Годы создания Основных советских мореведческих организаций Страны.</w:t>
      </w:r>
    </w:p>
    <w:p w:rsidR="00555C4B" w:rsidRPr="00E069E9" w:rsidRDefault="00555C4B" w:rsidP="00555C4B">
      <w:pPr>
        <w:rPr>
          <w:color w:val="000000"/>
        </w:rPr>
      </w:pPr>
      <w:r w:rsidRPr="00E069E9">
        <w:rPr>
          <w:color w:val="000000"/>
        </w:rPr>
        <w:t>1919 морской отдел в ГГИ (Российский гидрологический институт, до 1946), Петроград.</w:t>
      </w:r>
      <w:r w:rsidRPr="00E069E9">
        <w:rPr>
          <w:color w:val="000000"/>
        </w:rPr>
        <w:br/>
        <w:t>1919-Краеведческий (Географический) институт (с 1921- в ГДУ). Владивосток.</w:t>
      </w:r>
    </w:p>
    <w:p w:rsidR="00555C4B" w:rsidRPr="00E069E9" w:rsidRDefault="00555C4B" w:rsidP="00555C4B">
      <w:pPr>
        <w:rPr>
          <w:color w:val="000000"/>
        </w:rPr>
      </w:pPr>
      <w:r w:rsidRPr="00E069E9">
        <w:rPr>
          <w:color w:val="000000"/>
        </w:rPr>
        <w:t>1919- Садгородская биостанция. Владивосток (закрыта в 1925).</w:t>
      </w:r>
      <w:r w:rsidRPr="00E069E9">
        <w:rPr>
          <w:color w:val="000000"/>
        </w:rPr>
        <w:br/>
        <w:t>1920 Плавучий морской биологический институт (затем- Плавморнин).</w:t>
      </w:r>
      <w:r w:rsidRPr="00E069E9">
        <w:rPr>
          <w:color w:val="000000"/>
        </w:rPr>
        <w:br/>
        <w:t>1920 Северная научно-промысловая экспедиция, СПб.</w:t>
      </w:r>
      <w:r w:rsidRPr="00E069E9">
        <w:rPr>
          <w:color w:val="000000"/>
        </w:rPr>
        <w:br/>
        <w:t>1921 Плавморнин (закрыт- объединён с Мурманской биостанцией в ГОИН  в 1933), Москва.</w:t>
      </w:r>
      <w:r w:rsidRPr="00E069E9">
        <w:rPr>
          <w:color w:val="000000"/>
        </w:rPr>
        <w:br/>
        <w:t>1921 ИРХ (Институт рыбного хозяйства), Москва.</w:t>
      </w:r>
      <w:r w:rsidRPr="00E069E9">
        <w:rPr>
          <w:color w:val="000000"/>
        </w:rPr>
        <w:br/>
        <w:t>1922 АзЧер. научно-промысловая экспедиция (затем-АзЧерНИРО), Керчь.</w:t>
      </w:r>
      <w:r w:rsidRPr="00E069E9">
        <w:rPr>
          <w:color w:val="000000"/>
        </w:rPr>
        <w:br/>
        <w:t>1922 НИРХ (научный институт рыбного хозяйства), Москва.</w:t>
      </w:r>
      <w:r w:rsidRPr="00E069E9">
        <w:rPr>
          <w:color w:val="000000"/>
        </w:rPr>
        <w:br/>
        <w:t>1925 ТОНС (Тихоокеанская научная станция, с 1929-ТИРХ, с 1934- ТИНРО). Владивосток.</w:t>
      </w:r>
      <w:r w:rsidRPr="00E069E9">
        <w:rPr>
          <w:color w:val="000000"/>
        </w:rPr>
        <w:br/>
        <w:t>1925 Институт по изучению Севера (затем- ВАИ), Ленинград.</w:t>
      </w:r>
      <w:r w:rsidRPr="00E069E9">
        <w:rPr>
          <w:color w:val="000000"/>
        </w:rPr>
        <w:br/>
        <w:t>1929 ТИРХ(,затем- Тихоокеанский институт рыбного хозяйства). Владивосток.</w:t>
      </w:r>
      <w:r w:rsidRPr="00E069E9">
        <w:rPr>
          <w:color w:val="000000"/>
        </w:rPr>
        <w:br/>
        <w:t>1929 МоГОИН (Мурманское отделение ГОИН), бывшая Мурманская биостанция.</w:t>
      </w:r>
      <w:r w:rsidRPr="00E069E9">
        <w:rPr>
          <w:color w:val="000000"/>
        </w:rPr>
        <w:br/>
        <w:t>1929 Черноморская станция, Кацивели (Ялта).</w:t>
      </w:r>
      <w:r w:rsidRPr="00E069E9">
        <w:rPr>
          <w:color w:val="000000"/>
        </w:rPr>
        <w:br/>
      </w:r>
      <w:r w:rsidRPr="00E069E9">
        <w:rPr>
          <w:bCs/>
          <w:color w:val="000000"/>
        </w:rPr>
        <w:t>1930 ДВ Геофизин (Дальневосточный геофизический институт, закрыт в 1933, в том же здании что и ДВНИГМИ в 1950), Владивосток.</w:t>
      </w:r>
      <w:r w:rsidRPr="00E069E9">
        <w:rPr>
          <w:color w:val="000000"/>
        </w:rPr>
        <w:br/>
      </w:r>
      <w:r w:rsidRPr="00E069E9">
        <w:rPr>
          <w:bCs/>
          <w:color w:val="000000"/>
        </w:rPr>
        <w:t>1930 ВАИ-Всесоюзный Арктический институт (затем-АНИИ), Ленинград.</w:t>
      </w:r>
      <w:r w:rsidRPr="00E069E9">
        <w:rPr>
          <w:color w:val="000000"/>
        </w:rPr>
        <w:br/>
      </w:r>
      <w:r w:rsidRPr="00E069E9">
        <w:rPr>
          <w:bCs/>
          <w:color w:val="000000"/>
        </w:rPr>
        <w:t>1930 ЦНИРХ (центральный институт рыбного хозяйства), Москва.</w:t>
      </w:r>
      <w:r w:rsidRPr="00E069E9">
        <w:rPr>
          <w:color w:val="000000"/>
        </w:rPr>
        <w:br/>
        <w:t>1932-ГУСМП, Москва.</w:t>
      </w:r>
      <w:r w:rsidRPr="00E069E9">
        <w:rPr>
          <w:color w:val="000000"/>
        </w:rPr>
        <w:br/>
        <w:t>1932 СахТИРХ (Сахалинское отделение ТИРХ, затем- ТИНРО).</w:t>
      </w:r>
      <w:r w:rsidRPr="00E069E9">
        <w:rPr>
          <w:color w:val="000000"/>
        </w:rPr>
        <w:br/>
        <w:t>1932 КоТИРХ (Камчатское отделение ТИРХ, затем- ТИНРО, затем- ВНИРО, затем- ТИНРО</w:t>
      </w:r>
      <w:r w:rsidRPr="00E069E9">
        <w:t>).</w:t>
      </w:r>
      <w:r w:rsidRPr="00E069E9">
        <w:rPr>
          <w:color w:val="000000"/>
        </w:rPr>
        <w:t xml:space="preserve"> П/К.</w:t>
      </w:r>
      <w:r w:rsidRPr="00E069E9">
        <w:rPr>
          <w:color w:val="000000"/>
        </w:rPr>
        <w:br/>
        <w:t>1932 Харьковский ГМИ (затем-Одесский ГМИ).</w:t>
      </w:r>
      <w:r w:rsidRPr="00E069E9">
        <w:rPr>
          <w:color w:val="000000"/>
        </w:rPr>
        <w:br/>
        <w:t>1933 ВНИРО(Всесоюзный институт рабного хозяйства и океанографии), Москва.</w:t>
      </w:r>
      <w:r w:rsidRPr="00E069E9">
        <w:rPr>
          <w:color w:val="000000"/>
        </w:rPr>
        <w:br/>
        <w:t>1933 АзЧерНИРО (затем- АзЧерНИИ, сейчас- ЮгНИРО), Керчь.</w:t>
      </w:r>
      <w:r w:rsidRPr="00E069E9">
        <w:rPr>
          <w:color w:val="000000"/>
        </w:rPr>
        <w:br/>
        <w:t>1934 ТИРХ переименован в ТИНРО. Владивосток.</w:t>
      </w:r>
      <w:r w:rsidRPr="00E069E9">
        <w:rPr>
          <w:color w:val="000000"/>
        </w:rPr>
        <w:br/>
        <w:t>1934 ПИНРО (Полярный институт рыбного хозяйства и океанографии. МоГОИН ликвидирован). Мурманск.</w:t>
      </w:r>
      <w:r w:rsidRPr="00E069E9">
        <w:rPr>
          <w:color w:val="000000"/>
        </w:rPr>
        <w:br/>
        <w:t>1934 Морской отдел Института теоретической геофизики, Москва.</w:t>
      </w:r>
      <w:r w:rsidRPr="00E069E9">
        <w:rPr>
          <w:color w:val="000000"/>
        </w:rPr>
        <w:br/>
        <w:t>1937 (1938)- Мурманская биостанция-2 (Новые Зеленцы, сейчас-Мурманский морской биоинститут).</w:t>
      </w:r>
    </w:p>
    <w:p w:rsidR="00555C4B" w:rsidRPr="00E069E9" w:rsidRDefault="00555C4B" w:rsidP="00555C4B">
      <w:pPr>
        <w:rPr>
          <w:color w:val="000000"/>
        </w:rPr>
      </w:pPr>
      <w:r w:rsidRPr="00E069E9">
        <w:rPr>
          <w:color w:val="000000"/>
        </w:rPr>
        <w:t>1939 ВАИ переименован в АНИИ.</w:t>
      </w:r>
      <w:r w:rsidRPr="00E069E9">
        <w:rPr>
          <w:color w:val="000000"/>
        </w:rPr>
        <w:br/>
        <w:t>1943 ГОИН (новый Государственный океанографический институт), Москва.</w:t>
      </w:r>
      <w:r w:rsidRPr="00E069E9">
        <w:rPr>
          <w:color w:val="000000"/>
        </w:rPr>
        <w:br/>
        <w:t>1946 ЛоГОИН (Ленинградское отделение).</w:t>
      </w:r>
      <w:r w:rsidRPr="00E069E9">
        <w:rPr>
          <w:color w:val="000000"/>
        </w:rPr>
        <w:br/>
        <w:t>1946 ИМГГ (Институт морской геологии и геофизики), Ю-С.</w:t>
      </w:r>
      <w:r w:rsidRPr="00E069E9">
        <w:rPr>
          <w:color w:val="000000"/>
        </w:rPr>
        <w:br/>
        <w:t>1946 ИО (Институт океанологии) РАН, Москва.</w:t>
      </w:r>
      <w:r w:rsidRPr="00E069E9">
        <w:rPr>
          <w:color w:val="000000"/>
        </w:rPr>
        <w:br/>
        <w:t>1948 НИИ геологии Арктики (затем-ВНИИокеангеология),*.</w:t>
      </w:r>
      <w:r w:rsidRPr="00E069E9">
        <w:rPr>
          <w:color w:val="000000"/>
        </w:rPr>
        <w:br/>
        <w:t>1948 МГИ (Морской гидрофизический институт). Люблино. затем добавлено КоМГИ- база нис «Севастополь», затем- переведен в Севастополь.</w:t>
      </w:r>
      <w:r w:rsidRPr="00E069E9">
        <w:rPr>
          <w:color w:val="000000"/>
        </w:rPr>
        <w:br/>
        <w:t>1949 Юо ИО РАН (ЧЭНИС), Геленджик.</w:t>
      </w:r>
      <w:r w:rsidRPr="00E069E9">
        <w:rPr>
          <w:color w:val="000000"/>
        </w:rPr>
        <w:br/>
        <w:t>1954 Одесская морская биостанция.</w:t>
      </w:r>
      <w:r w:rsidRPr="00E069E9">
        <w:rPr>
          <w:color w:val="000000"/>
        </w:rPr>
        <w:br/>
        <w:t>1957(1958?) Калининградское отделение МГИ.</w:t>
      </w:r>
      <w:r w:rsidRPr="00E069E9">
        <w:rPr>
          <w:color w:val="000000"/>
        </w:rPr>
        <w:br/>
        <w:t>1958 ААНИИ (Арктический и антарктический НИИ), АНИИ переименован, СПб.</w:t>
      </w:r>
      <w:r w:rsidRPr="00E069E9">
        <w:rPr>
          <w:color w:val="000000"/>
        </w:rPr>
        <w:br/>
        <w:t>1961 Калининградское отделение ИОАН.</w:t>
      </w:r>
      <w:r w:rsidRPr="00E069E9">
        <w:rPr>
          <w:color w:val="000000"/>
        </w:rPr>
        <w:br/>
        <w:t>1962 ТО ИО АН (затем- ТОИ), Владивосток.</w:t>
      </w:r>
      <w:r w:rsidRPr="00E069E9">
        <w:rPr>
          <w:color w:val="000000"/>
        </w:rPr>
        <w:br/>
        <w:t>1966 Ленинградский филиал ИОАН, СПб.</w:t>
      </w:r>
      <w:r w:rsidRPr="00E069E9">
        <w:rPr>
          <w:color w:val="000000"/>
        </w:rPr>
        <w:br/>
        <w:t>1967-Юо ИОАН (переименованный ЧЭНИС), Геленджик.</w:t>
      </w:r>
      <w:r w:rsidRPr="00E069E9">
        <w:rPr>
          <w:color w:val="000000"/>
        </w:rPr>
        <w:br/>
        <w:t>1970 ИБМ, Владивосток.</w:t>
      </w:r>
    </w:p>
    <w:p w:rsidR="00555C4B" w:rsidRPr="00E069E9" w:rsidRDefault="00555C4B" w:rsidP="00555C4B">
      <w:pPr>
        <w:rPr>
          <w:color w:val="000000"/>
        </w:rPr>
      </w:pPr>
      <w:r w:rsidRPr="00E069E9">
        <w:rPr>
          <w:color w:val="000000"/>
        </w:rPr>
        <w:t>1971 ОдоГОИН (сейчас- УкрНЦЭМ), Одесса. 1969?</w:t>
      </w:r>
      <w:r w:rsidRPr="00E069E9">
        <w:rPr>
          <w:color w:val="000000"/>
        </w:rPr>
        <w:br/>
        <w:t>1973 ТОИ, Владивосток.</w:t>
      </w:r>
      <w:r w:rsidRPr="00E069E9">
        <w:rPr>
          <w:color w:val="000000"/>
        </w:rPr>
        <w:br/>
        <w:t>1973 СоГОИН, Севастополь.</w:t>
      </w:r>
      <w:r w:rsidRPr="00E069E9">
        <w:rPr>
          <w:color w:val="000000"/>
        </w:rPr>
        <w:br/>
      </w:r>
      <w:r w:rsidRPr="00E069E9">
        <w:rPr>
          <w:bCs/>
          <w:i/>
          <w:iCs/>
          <w:color w:val="000000"/>
        </w:rPr>
        <w:t>1981-ВНИИокеангеология</w:t>
      </w:r>
      <w:r w:rsidRPr="00E069E9">
        <w:rPr>
          <w:color w:val="000000"/>
        </w:rPr>
        <w:br/>
        <w:t>1988 ЮгНИРО (АзЧерНИРО переименован), Керчь.</w:t>
      </w:r>
      <w:r w:rsidRPr="00E069E9">
        <w:rPr>
          <w:color w:val="000000"/>
        </w:rPr>
        <w:br/>
      </w:r>
    </w:p>
    <w:p w:rsidR="00555C4B" w:rsidRPr="00E069E9" w:rsidRDefault="00555C4B" w:rsidP="00555C4B">
      <w:pPr>
        <w:rPr>
          <w:color w:val="000000"/>
        </w:rPr>
      </w:pPr>
      <w:r w:rsidRPr="00E069E9">
        <w:rPr>
          <w:color w:val="000000"/>
        </w:rPr>
        <w:t>ПРИЛОЖЕНИЕ 2. Российские учебные организации (кроме военных), готовившие специалистов для изучения моря.</w:t>
      </w:r>
    </w:p>
    <w:p w:rsidR="00555C4B" w:rsidRPr="00E069E9" w:rsidRDefault="00555C4B" w:rsidP="00555C4B">
      <w:pPr>
        <w:rPr>
          <w:color w:val="000000"/>
        </w:rPr>
      </w:pPr>
      <w:r w:rsidRPr="00E069E9">
        <w:rPr>
          <w:color w:val="000000"/>
        </w:rPr>
        <w:t>1912 Курсы гидрометеорологов при СПб обсерватории (до 1918).</w:t>
      </w:r>
      <w:r w:rsidRPr="00E069E9">
        <w:rPr>
          <w:color w:val="000000"/>
        </w:rPr>
        <w:br/>
      </w:r>
      <w:r w:rsidRPr="00E069E9">
        <w:rPr>
          <w:bCs/>
          <w:color w:val="000000"/>
        </w:rPr>
        <w:t>1930 МГМИ (Московский гидрометеорологический институт), Москва.</w:t>
      </w:r>
      <w:r w:rsidRPr="00E069E9">
        <w:rPr>
          <w:color w:val="000000"/>
        </w:rPr>
        <w:br/>
      </w:r>
      <w:r w:rsidRPr="00E069E9">
        <w:rPr>
          <w:bCs/>
          <w:color w:val="000000"/>
        </w:rPr>
        <w:t>1930 начато обучение океанологов на отделении гидрологии ЛГУ.</w:t>
      </w:r>
      <w:r w:rsidRPr="00E069E9">
        <w:rPr>
          <w:color w:val="000000"/>
        </w:rPr>
        <w:br/>
        <w:t>1935 Гидрографический институт ГУСМП (затем-</w:t>
      </w:r>
      <w:r>
        <w:rPr>
          <w:color w:val="000000"/>
        </w:rPr>
        <w:t xml:space="preserve"> </w:t>
      </w:r>
      <w:r w:rsidRPr="00E069E9">
        <w:rPr>
          <w:color w:val="000000"/>
        </w:rPr>
        <w:t xml:space="preserve">высшее Арктическое училище/ЛВИМУ). </w:t>
      </w:r>
      <w:r w:rsidRPr="00E069E9">
        <w:rPr>
          <w:color w:val="000000"/>
        </w:rPr>
        <w:br/>
        <w:t>1939 закрыт Дальевосточный Университет (с Краеведческим институтом).</w:t>
      </w:r>
      <w:r w:rsidRPr="00E069E9">
        <w:rPr>
          <w:color w:val="000000"/>
        </w:rPr>
        <w:br/>
        <w:t>1941 МГМИ переименован в ВГМИ (Военный гидрометеорологический институт),  переведён в Ходжент.</w:t>
      </w:r>
      <w:r w:rsidRPr="00E069E9">
        <w:rPr>
          <w:color w:val="000000"/>
        </w:rPr>
        <w:br/>
        <w:t>1944 кафедра физики моря МГУ, Москва.</w:t>
      </w:r>
      <w:r w:rsidRPr="00E069E9">
        <w:rPr>
          <w:color w:val="000000"/>
        </w:rPr>
        <w:br/>
        <w:t>1944 Одесский ГидроМетИнститут (сейчас-Одесский экологический институт).</w:t>
      </w:r>
      <w:r w:rsidRPr="00E069E9">
        <w:rPr>
          <w:color w:val="000000"/>
        </w:rPr>
        <w:br/>
        <w:t>1945 кафедра океанологии ЛГУ, СПб.</w:t>
      </w:r>
      <w:r w:rsidRPr="00E069E9">
        <w:rPr>
          <w:color w:val="000000"/>
        </w:rPr>
        <w:br/>
        <w:t>1945 ВГМИ переименован в ЛГМИ (СПб).</w:t>
      </w:r>
    </w:p>
    <w:p w:rsidR="00555C4B" w:rsidRPr="00E069E9" w:rsidRDefault="00555C4B" w:rsidP="00555C4B">
      <w:pPr>
        <w:rPr>
          <w:color w:val="000000"/>
        </w:rPr>
      </w:pPr>
      <w:r w:rsidRPr="00E069E9">
        <w:rPr>
          <w:color w:val="000000"/>
        </w:rPr>
        <w:t xml:space="preserve">1953 кафедра океанологии МГУ (Москва). </w:t>
      </w:r>
    </w:p>
    <w:p w:rsidR="00555C4B" w:rsidRPr="00E069E9" w:rsidRDefault="00555C4B" w:rsidP="00555C4B">
      <w:pPr>
        <w:rPr>
          <w:color w:val="000000"/>
        </w:rPr>
      </w:pPr>
      <w:r w:rsidRPr="00E069E9">
        <w:rPr>
          <w:color w:val="000000"/>
        </w:rPr>
        <w:t>1957 кафедра физики моря ДВГУ, Владивосток (закрыта в 1964).</w:t>
      </w:r>
      <w:r w:rsidRPr="00E069E9">
        <w:rPr>
          <w:color w:val="000000"/>
        </w:rPr>
        <w:br/>
        <w:t>1964 кафедра океанологии ДВГУ (Владивосток).</w:t>
      </w:r>
      <w:r w:rsidRPr="00E069E9">
        <w:rPr>
          <w:color w:val="000000"/>
        </w:rPr>
        <w:br/>
        <w:t>1970 факультет океанологии ЛГМИ.</w:t>
      </w:r>
    </w:p>
    <w:p w:rsidR="00555C4B" w:rsidRPr="00E069E9" w:rsidRDefault="00555C4B" w:rsidP="00555C4B">
      <w:pPr>
        <w:rPr>
          <w:color w:val="000000"/>
        </w:rPr>
      </w:pPr>
      <w:r w:rsidRPr="00E069E9">
        <w:rPr>
          <w:color w:val="000000"/>
        </w:rPr>
        <w:t>1971 кафедра географии океана Калининградского университета.</w:t>
      </w:r>
      <w:r w:rsidRPr="00E069E9">
        <w:rPr>
          <w:color w:val="000000"/>
        </w:rPr>
        <w:br/>
        <w:t>1973 кафедра физической географии материков и океанов Симферопольского университета.</w:t>
      </w:r>
      <w:r w:rsidRPr="00E069E9">
        <w:rPr>
          <w:color w:val="000000"/>
        </w:rPr>
        <w:br/>
        <w:t xml:space="preserve">1982 кафедра океанологии (переименована) Симферопольского (Таврического) Университета. </w:t>
      </w:r>
      <w:r w:rsidRPr="00E069E9">
        <w:rPr>
          <w:color w:val="000000"/>
        </w:rPr>
        <w:br/>
        <w:t>1994 кафедра физической географии и океанологии (переименована) Таврического Университета (Симферополь).</w:t>
      </w:r>
      <w:r w:rsidRPr="00E069E9">
        <w:rPr>
          <w:color w:val="000000"/>
        </w:rPr>
        <w:br/>
        <w:t>1999 кафедра географии океана; физики моря и вод суши Черноморского филиала МГУ. Севастополь.</w:t>
      </w:r>
    </w:p>
    <w:p w:rsidR="00555C4B" w:rsidRPr="00E069E9" w:rsidRDefault="00555C4B" w:rsidP="00555C4B">
      <w:pPr>
        <w:rPr>
          <w:color w:val="000000"/>
        </w:rPr>
      </w:pPr>
    </w:p>
    <w:p w:rsidR="00555C4B" w:rsidRPr="00E069E9" w:rsidRDefault="00555C4B" w:rsidP="00555C4B">
      <w:pPr>
        <w:jc w:val="both"/>
        <w:rPr>
          <w:rFonts w:eastAsia="MS Mincho"/>
          <w:lang w:eastAsia="ja-JP"/>
        </w:rPr>
      </w:pPr>
      <w:r w:rsidRPr="00E069E9">
        <w:rPr>
          <w:rFonts w:eastAsia="MS Mincho"/>
          <w:lang w:eastAsia="ja-JP"/>
        </w:rPr>
        <w:t>ПРИЛОЖЕНИЕ 3</w:t>
      </w:r>
    </w:p>
    <w:p w:rsidR="00555C4B" w:rsidRPr="00E069E9" w:rsidRDefault="00555C4B" w:rsidP="00555C4B">
      <w:pPr>
        <w:jc w:val="center"/>
        <w:rPr>
          <w:rFonts w:eastAsia="MS Mincho"/>
          <w:b/>
          <w:i/>
          <w:lang w:eastAsia="ja-JP"/>
        </w:rPr>
      </w:pPr>
    </w:p>
    <w:p w:rsidR="00555C4B" w:rsidRPr="00E069E9" w:rsidRDefault="00555C4B" w:rsidP="00555C4B">
      <w:pPr>
        <w:jc w:val="center"/>
        <w:rPr>
          <w:rFonts w:eastAsia="MS Mincho"/>
          <w:lang w:eastAsia="ja-JP"/>
        </w:rPr>
      </w:pPr>
      <w:r w:rsidRPr="00E069E9">
        <w:rPr>
          <w:rFonts w:eastAsia="MS Mincho"/>
          <w:i/>
          <w:lang w:eastAsia="ja-JP"/>
        </w:rPr>
        <w:t>Рис.1.Количество новых (вводимых в эксплуатацию) исследовательских судов по 5-летним интервалам.</w:t>
      </w:r>
    </w:p>
    <w:p w:rsidR="00555C4B" w:rsidRDefault="00555C4B" w:rsidP="00555C4B">
      <w:pPr>
        <w:pStyle w:val="PlainText"/>
        <w:jc w:val="both"/>
        <w:rPr>
          <w:rFonts w:ascii="Times New Roman" w:hAnsi="Times New Roman" w:cs="Times New Roman"/>
          <w:sz w:val="28"/>
          <w:szCs w:val="28"/>
        </w:rPr>
      </w:pPr>
    </w:p>
    <w:p w:rsidR="00555C4B" w:rsidRDefault="00555C4B" w:rsidP="00F350C0">
      <w:pPr>
        <w:pStyle w:val="PlainText"/>
        <w:jc w:val="both"/>
        <w:rPr>
          <w:rFonts w:ascii="Times New Roman" w:hAnsi="Times New Roman" w:cs="Times New Roman"/>
          <w:sz w:val="28"/>
          <w:szCs w:val="28"/>
        </w:rPr>
      </w:pPr>
    </w:p>
    <w:sectPr w:rsidR="00555C4B" w:rsidSect="00B2232E">
      <w:footerReference w:type="even" r:id="rId9"/>
      <w:footerReference w:type="default" r:id="rId10"/>
      <w:pgSz w:w="11906" w:h="16838"/>
      <w:pgMar w:top="1134" w:right="850" w:bottom="1134" w:left="1701" w:header="708" w:footer="708" w:gutter="0"/>
      <w:pgNumType w:start="2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70A" w:rsidRDefault="00CC770A">
      <w:r>
        <w:separator/>
      </w:r>
    </w:p>
  </w:endnote>
  <w:endnote w:type="continuationSeparator" w:id="0">
    <w:p w:rsidR="00CC770A" w:rsidRDefault="00CC7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38" w:rsidRDefault="00621838" w:rsidP="00BE06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1838" w:rsidRDefault="00621838" w:rsidP="00D5202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838" w:rsidRDefault="00621838" w:rsidP="00BE06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10EE">
      <w:rPr>
        <w:rStyle w:val="PageNumber"/>
        <w:noProof/>
      </w:rPr>
      <w:t>29</w:t>
    </w:r>
    <w:r>
      <w:rPr>
        <w:rStyle w:val="PageNumber"/>
      </w:rPr>
      <w:fldChar w:fldCharType="end"/>
    </w:r>
  </w:p>
  <w:p w:rsidR="00621838" w:rsidRDefault="00621838" w:rsidP="00D5202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70A" w:rsidRDefault="00CC770A">
      <w:r>
        <w:separator/>
      </w:r>
    </w:p>
  </w:footnote>
  <w:footnote w:type="continuationSeparator" w:id="0">
    <w:p w:rsidR="00CC770A" w:rsidRDefault="00CC77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C4A73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945195"/>
    <w:multiLevelType w:val="hybridMultilevel"/>
    <w:tmpl w:val="32D6AFB2"/>
    <w:lvl w:ilvl="0" w:tplc="44781B14">
      <w:start w:val="3"/>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4729F3"/>
    <w:multiLevelType w:val="hybridMultilevel"/>
    <w:tmpl w:val="0870F5F2"/>
    <w:lvl w:ilvl="0" w:tplc="05BA1B58">
      <w:start w:val="7"/>
      <w:numFmt w:val="decimal"/>
      <w:lvlText w:val="%1"/>
      <w:lvlJc w:val="left"/>
      <w:pPr>
        <w:tabs>
          <w:tab w:val="num" w:pos="735"/>
        </w:tabs>
        <w:ind w:left="735" w:hanging="375"/>
      </w:pPr>
      <w:rPr>
        <w:rFonts w:hint="default"/>
      </w:rPr>
    </w:lvl>
    <w:lvl w:ilvl="1" w:tplc="3F2615C2">
      <w:numFmt w:val="none"/>
      <w:lvlText w:val=""/>
      <w:lvlJc w:val="left"/>
      <w:pPr>
        <w:tabs>
          <w:tab w:val="num" w:pos="360"/>
        </w:tabs>
      </w:pPr>
    </w:lvl>
    <w:lvl w:ilvl="2" w:tplc="05307A2C">
      <w:numFmt w:val="none"/>
      <w:lvlText w:val=""/>
      <w:lvlJc w:val="left"/>
      <w:pPr>
        <w:tabs>
          <w:tab w:val="num" w:pos="360"/>
        </w:tabs>
      </w:pPr>
    </w:lvl>
    <w:lvl w:ilvl="3" w:tplc="7D98A382">
      <w:numFmt w:val="none"/>
      <w:lvlText w:val=""/>
      <w:lvlJc w:val="left"/>
      <w:pPr>
        <w:tabs>
          <w:tab w:val="num" w:pos="360"/>
        </w:tabs>
      </w:pPr>
    </w:lvl>
    <w:lvl w:ilvl="4" w:tplc="52D40FAA">
      <w:numFmt w:val="none"/>
      <w:lvlText w:val=""/>
      <w:lvlJc w:val="left"/>
      <w:pPr>
        <w:tabs>
          <w:tab w:val="num" w:pos="360"/>
        </w:tabs>
      </w:pPr>
    </w:lvl>
    <w:lvl w:ilvl="5" w:tplc="4C7EEBCA">
      <w:numFmt w:val="none"/>
      <w:lvlText w:val=""/>
      <w:lvlJc w:val="left"/>
      <w:pPr>
        <w:tabs>
          <w:tab w:val="num" w:pos="360"/>
        </w:tabs>
      </w:pPr>
    </w:lvl>
    <w:lvl w:ilvl="6" w:tplc="5922F52C">
      <w:numFmt w:val="none"/>
      <w:lvlText w:val=""/>
      <w:lvlJc w:val="left"/>
      <w:pPr>
        <w:tabs>
          <w:tab w:val="num" w:pos="360"/>
        </w:tabs>
      </w:pPr>
    </w:lvl>
    <w:lvl w:ilvl="7" w:tplc="452E7BFE">
      <w:numFmt w:val="none"/>
      <w:lvlText w:val=""/>
      <w:lvlJc w:val="left"/>
      <w:pPr>
        <w:tabs>
          <w:tab w:val="num" w:pos="360"/>
        </w:tabs>
      </w:pPr>
    </w:lvl>
    <w:lvl w:ilvl="8" w:tplc="584CDE3C">
      <w:numFmt w:val="none"/>
      <w:lvlText w:val=""/>
      <w:lvlJc w:val="left"/>
      <w:pPr>
        <w:tabs>
          <w:tab w:val="num" w:pos="360"/>
        </w:tabs>
      </w:pPr>
    </w:lvl>
  </w:abstractNum>
  <w:abstractNum w:abstractNumId="3">
    <w:nsid w:val="3475209F"/>
    <w:multiLevelType w:val="hybridMultilevel"/>
    <w:tmpl w:val="F02C8100"/>
    <w:lvl w:ilvl="0" w:tplc="8FF2B9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57B452EF"/>
    <w:multiLevelType w:val="hybridMultilevel"/>
    <w:tmpl w:val="755EFAE2"/>
    <w:lvl w:ilvl="0" w:tplc="2BB6697E">
      <w:numFmt w:val="bullet"/>
      <w:lvlText w:val=""/>
      <w:lvlJc w:val="left"/>
      <w:pPr>
        <w:tabs>
          <w:tab w:val="num" w:pos="720"/>
        </w:tabs>
        <w:ind w:left="720" w:hanging="360"/>
      </w:pPr>
      <w:rPr>
        <w:rFonts w:ascii="Symbol" w:eastAsia="MS Mincho"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C0"/>
    <w:rsid w:val="00004F4E"/>
    <w:rsid w:val="00005C1F"/>
    <w:rsid w:val="00005D76"/>
    <w:rsid w:val="00006EA3"/>
    <w:rsid w:val="00006F0C"/>
    <w:rsid w:val="00006FA2"/>
    <w:rsid w:val="000075A1"/>
    <w:rsid w:val="000077A9"/>
    <w:rsid w:val="00007D67"/>
    <w:rsid w:val="00007DC7"/>
    <w:rsid w:val="00007FB6"/>
    <w:rsid w:val="00011352"/>
    <w:rsid w:val="00013044"/>
    <w:rsid w:val="00013421"/>
    <w:rsid w:val="00013EDA"/>
    <w:rsid w:val="0001415F"/>
    <w:rsid w:val="00016354"/>
    <w:rsid w:val="00017E91"/>
    <w:rsid w:val="00021C04"/>
    <w:rsid w:val="00022579"/>
    <w:rsid w:val="00026C52"/>
    <w:rsid w:val="00026D65"/>
    <w:rsid w:val="0003185F"/>
    <w:rsid w:val="0003189B"/>
    <w:rsid w:val="00031E70"/>
    <w:rsid w:val="000330CE"/>
    <w:rsid w:val="0003333E"/>
    <w:rsid w:val="00035004"/>
    <w:rsid w:val="000400C5"/>
    <w:rsid w:val="00040516"/>
    <w:rsid w:val="000431EA"/>
    <w:rsid w:val="00043BC9"/>
    <w:rsid w:val="000441F2"/>
    <w:rsid w:val="00044ED0"/>
    <w:rsid w:val="00046493"/>
    <w:rsid w:val="00046D58"/>
    <w:rsid w:val="000477E7"/>
    <w:rsid w:val="000505F0"/>
    <w:rsid w:val="0005080D"/>
    <w:rsid w:val="00051DB7"/>
    <w:rsid w:val="00051F3C"/>
    <w:rsid w:val="000537BD"/>
    <w:rsid w:val="0005417B"/>
    <w:rsid w:val="00054858"/>
    <w:rsid w:val="0005772D"/>
    <w:rsid w:val="00060DC2"/>
    <w:rsid w:val="000615ED"/>
    <w:rsid w:val="00063687"/>
    <w:rsid w:val="00063FA8"/>
    <w:rsid w:val="00065592"/>
    <w:rsid w:val="000668B3"/>
    <w:rsid w:val="000678D2"/>
    <w:rsid w:val="00067E67"/>
    <w:rsid w:val="000712AA"/>
    <w:rsid w:val="00071768"/>
    <w:rsid w:val="000721E7"/>
    <w:rsid w:val="000728BD"/>
    <w:rsid w:val="00073615"/>
    <w:rsid w:val="0007389A"/>
    <w:rsid w:val="00073A28"/>
    <w:rsid w:val="00073C12"/>
    <w:rsid w:val="000754C5"/>
    <w:rsid w:val="00076C83"/>
    <w:rsid w:val="000813E6"/>
    <w:rsid w:val="0008163D"/>
    <w:rsid w:val="00084087"/>
    <w:rsid w:val="000848C6"/>
    <w:rsid w:val="0008609D"/>
    <w:rsid w:val="00086D27"/>
    <w:rsid w:val="000872FA"/>
    <w:rsid w:val="00090C27"/>
    <w:rsid w:val="000910EF"/>
    <w:rsid w:val="00092D3D"/>
    <w:rsid w:val="00092E29"/>
    <w:rsid w:val="00092E92"/>
    <w:rsid w:val="0009522A"/>
    <w:rsid w:val="000952CC"/>
    <w:rsid w:val="000964DC"/>
    <w:rsid w:val="000A08BE"/>
    <w:rsid w:val="000A32DC"/>
    <w:rsid w:val="000A33D9"/>
    <w:rsid w:val="000A36A7"/>
    <w:rsid w:val="000A7569"/>
    <w:rsid w:val="000B032E"/>
    <w:rsid w:val="000B0F24"/>
    <w:rsid w:val="000B346C"/>
    <w:rsid w:val="000B4CC3"/>
    <w:rsid w:val="000B614C"/>
    <w:rsid w:val="000B6360"/>
    <w:rsid w:val="000B76D5"/>
    <w:rsid w:val="000C015F"/>
    <w:rsid w:val="000C0192"/>
    <w:rsid w:val="000C1EB2"/>
    <w:rsid w:val="000C3678"/>
    <w:rsid w:val="000C55B3"/>
    <w:rsid w:val="000C753B"/>
    <w:rsid w:val="000C7B1C"/>
    <w:rsid w:val="000D165A"/>
    <w:rsid w:val="000D27CA"/>
    <w:rsid w:val="000D3DB0"/>
    <w:rsid w:val="000D47D8"/>
    <w:rsid w:val="000D6C10"/>
    <w:rsid w:val="000D70FE"/>
    <w:rsid w:val="000E38DB"/>
    <w:rsid w:val="000E4014"/>
    <w:rsid w:val="000E551E"/>
    <w:rsid w:val="000E71DA"/>
    <w:rsid w:val="000F01A1"/>
    <w:rsid w:val="000F1126"/>
    <w:rsid w:val="000F1ECD"/>
    <w:rsid w:val="000F5A8D"/>
    <w:rsid w:val="000F62FC"/>
    <w:rsid w:val="0010035D"/>
    <w:rsid w:val="0010055B"/>
    <w:rsid w:val="0010686B"/>
    <w:rsid w:val="00112685"/>
    <w:rsid w:val="0011286E"/>
    <w:rsid w:val="00112882"/>
    <w:rsid w:val="00112D75"/>
    <w:rsid w:val="00114162"/>
    <w:rsid w:val="001146B7"/>
    <w:rsid w:val="00115DEE"/>
    <w:rsid w:val="00115E20"/>
    <w:rsid w:val="0012175F"/>
    <w:rsid w:val="00122FD1"/>
    <w:rsid w:val="00126991"/>
    <w:rsid w:val="00127A65"/>
    <w:rsid w:val="001348DB"/>
    <w:rsid w:val="00134A57"/>
    <w:rsid w:val="00135D3C"/>
    <w:rsid w:val="0014034B"/>
    <w:rsid w:val="0014272B"/>
    <w:rsid w:val="00142B8C"/>
    <w:rsid w:val="00144501"/>
    <w:rsid w:val="0014548C"/>
    <w:rsid w:val="0014641F"/>
    <w:rsid w:val="001528B8"/>
    <w:rsid w:val="00153580"/>
    <w:rsid w:val="00154831"/>
    <w:rsid w:val="00155D20"/>
    <w:rsid w:val="001563B3"/>
    <w:rsid w:val="0015696D"/>
    <w:rsid w:val="00156D09"/>
    <w:rsid w:val="001609B6"/>
    <w:rsid w:val="00161161"/>
    <w:rsid w:val="00162235"/>
    <w:rsid w:val="0016251C"/>
    <w:rsid w:val="00165BE7"/>
    <w:rsid w:val="00166719"/>
    <w:rsid w:val="001676A3"/>
    <w:rsid w:val="00170EB9"/>
    <w:rsid w:val="00177262"/>
    <w:rsid w:val="00177ED6"/>
    <w:rsid w:val="00177FA0"/>
    <w:rsid w:val="0018029A"/>
    <w:rsid w:val="00180D51"/>
    <w:rsid w:val="00181841"/>
    <w:rsid w:val="00182292"/>
    <w:rsid w:val="00186139"/>
    <w:rsid w:val="00186F0F"/>
    <w:rsid w:val="00190895"/>
    <w:rsid w:val="00191BC5"/>
    <w:rsid w:val="0019264A"/>
    <w:rsid w:val="00193615"/>
    <w:rsid w:val="00193C59"/>
    <w:rsid w:val="00194CAC"/>
    <w:rsid w:val="00195B94"/>
    <w:rsid w:val="00196F90"/>
    <w:rsid w:val="001A23C0"/>
    <w:rsid w:val="001A3371"/>
    <w:rsid w:val="001A46A6"/>
    <w:rsid w:val="001A5324"/>
    <w:rsid w:val="001A66F8"/>
    <w:rsid w:val="001A6D0A"/>
    <w:rsid w:val="001A7890"/>
    <w:rsid w:val="001A7BDA"/>
    <w:rsid w:val="001B0554"/>
    <w:rsid w:val="001B1627"/>
    <w:rsid w:val="001B3EBD"/>
    <w:rsid w:val="001B5427"/>
    <w:rsid w:val="001C1091"/>
    <w:rsid w:val="001C12CB"/>
    <w:rsid w:val="001C2823"/>
    <w:rsid w:val="001C361F"/>
    <w:rsid w:val="001C3D0B"/>
    <w:rsid w:val="001C5EEB"/>
    <w:rsid w:val="001C6025"/>
    <w:rsid w:val="001C7388"/>
    <w:rsid w:val="001D0CEF"/>
    <w:rsid w:val="001D24C3"/>
    <w:rsid w:val="001D56E9"/>
    <w:rsid w:val="001D57AC"/>
    <w:rsid w:val="001D6ABD"/>
    <w:rsid w:val="001E1567"/>
    <w:rsid w:val="001E38D8"/>
    <w:rsid w:val="001E40DB"/>
    <w:rsid w:val="001E440E"/>
    <w:rsid w:val="001E4810"/>
    <w:rsid w:val="001E5BA0"/>
    <w:rsid w:val="001E798D"/>
    <w:rsid w:val="001E7A2D"/>
    <w:rsid w:val="001E7BBA"/>
    <w:rsid w:val="001F0023"/>
    <w:rsid w:val="001F19CC"/>
    <w:rsid w:val="001F1B57"/>
    <w:rsid w:val="001F5704"/>
    <w:rsid w:val="001F6333"/>
    <w:rsid w:val="001F6CAF"/>
    <w:rsid w:val="001F78B2"/>
    <w:rsid w:val="001F7CDA"/>
    <w:rsid w:val="00200062"/>
    <w:rsid w:val="00200834"/>
    <w:rsid w:val="00203E56"/>
    <w:rsid w:val="00205409"/>
    <w:rsid w:val="00206B13"/>
    <w:rsid w:val="002077A4"/>
    <w:rsid w:val="002105AA"/>
    <w:rsid w:val="00210A8B"/>
    <w:rsid w:val="00210AAF"/>
    <w:rsid w:val="00211A75"/>
    <w:rsid w:val="00213F88"/>
    <w:rsid w:val="002142C4"/>
    <w:rsid w:val="00215953"/>
    <w:rsid w:val="00215E15"/>
    <w:rsid w:val="002169D7"/>
    <w:rsid w:val="0021782B"/>
    <w:rsid w:val="00217BD7"/>
    <w:rsid w:val="0022112D"/>
    <w:rsid w:val="002217D5"/>
    <w:rsid w:val="00222072"/>
    <w:rsid w:val="002245F5"/>
    <w:rsid w:val="00227815"/>
    <w:rsid w:val="0023132E"/>
    <w:rsid w:val="0023317D"/>
    <w:rsid w:val="00233C2C"/>
    <w:rsid w:val="00233C92"/>
    <w:rsid w:val="002352E4"/>
    <w:rsid w:val="002356F4"/>
    <w:rsid w:val="00235A36"/>
    <w:rsid w:val="0023601E"/>
    <w:rsid w:val="00236131"/>
    <w:rsid w:val="002364FC"/>
    <w:rsid w:val="00241BD8"/>
    <w:rsid w:val="00242FA8"/>
    <w:rsid w:val="002433E6"/>
    <w:rsid w:val="00245D17"/>
    <w:rsid w:val="00245D6A"/>
    <w:rsid w:val="00250507"/>
    <w:rsid w:val="0025178E"/>
    <w:rsid w:val="002528DC"/>
    <w:rsid w:val="00252AB1"/>
    <w:rsid w:val="00253AD9"/>
    <w:rsid w:val="002570B1"/>
    <w:rsid w:val="002613B2"/>
    <w:rsid w:val="002614A7"/>
    <w:rsid w:val="0026167F"/>
    <w:rsid w:val="00261E9E"/>
    <w:rsid w:val="002621B2"/>
    <w:rsid w:val="0026283E"/>
    <w:rsid w:val="00263734"/>
    <w:rsid w:val="0027255E"/>
    <w:rsid w:val="00274B53"/>
    <w:rsid w:val="0027535D"/>
    <w:rsid w:val="00275C9A"/>
    <w:rsid w:val="00275FCA"/>
    <w:rsid w:val="00280E29"/>
    <w:rsid w:val="002832E8"/>
    <w:rsid w:val="00283B02"/>
    <w:rsid w:val="00283C0C"/>
    <w:rsid w:val="00285665"/>
    <w:rsid w:val="0028588D"/>
    <w:rsid w:val="00285D4B"/>
    <w:rsid w:val="002906A9"/>
    <w:rsid w:val="00293286"/>
    <w:rsid w:val="0029373A"/>
    <w:rsid w:val="00294A7B"/>
    <w:rsid w:val="00295582"/>
    <w:rsid w:val="002967A0"/>
    <w:rsid w:val="00296B55"/>
    <w:rsid w:val="00296EA0"/>
    <w:rsid w:val="002A0B9B"/>
    <w:rsid w:val="002A1846"/>
    <w:rsid w:val="002A52B7"/>
    <w:rsid w:val="002A59F3"/>
    <w:rsid w:val="002A5EBB"/>
    <w:rsid w:val="002A6B24"/>
    <w:rsid w:val="002A716D"/>
    <w:rsid w:val="002A735D"/>
    <w:rsid w:val="002A7B84"/>
    <w:rsid w:val="002B0D5F"/>
    <w:rsid w:val="002B2452"/>
    <w:rsid w:val="002B34BE"/>
    <w:rsid w:val="002B5723"/>
    <w:rsid w:val="002B57E2"/>
    <w:rsid w:val="002B6FDA"/>
    <w:rsid w:val="002B78A9"/>
    <w:rsid w:val="002C11A6"/>
    <w:rsid w:val="002C1FBD"/>
    <w:rsid w:val="002C3ED9"/>
    <w:rsid w:val="002C4FBC"/>
    <w:rsid w:val="002C6E66"/>
    <w:rsid w:val="002C7E04"/>
    <w:rsid w:val="002D3BA5"/>
    <w:rsid w:val="002D53D6"/>
    <w:rsid w:val="002E02E3"/>
    <w:rsid w:val="002E1D7A"/>
    <w:rsid w:val="002E57C3"/>
    <w:rsid w:val="002E653D"/>
    <w:rsid w:val="002E65AF"/>
    <w:rsid w:val="002E7643"/>
    <w:rsid w:val="002F1A6D"/>
    <w:rsid w:val="002F1C93"/>
    <w:rsid w:val="002F598D"/>
    <w:rsid w:val="002F602B"/>
    <w:rsid w:val="002F6C1A"/>
    <w:rsid w:val="002F7FD3"/>
    <w:rsid w:val="003003EF"/>
    <w:rsid w:val="0030144D"/>
    <w:rsid w:val="00301CF9"/>
    <w:rsid w:val="003025BA"/>
    <w:rsid w:val="00304A02"/>
    <w:rsid w:val="00311022"/>
    <w:rsid w:val="0031103D"/>
    <w:rsid w:val="00314CFE"/>
    <w:rsid w:val="00316A1A"/>
    <w:rsid w:val="00322401"/>
    <w:rsid w:val="00323358"/>
    <w:rsid w:val="00324849"/>
    <w:rsid w:val="00326DD5"/>
    <w:rsid w:val="003271D9"/>
    <w:rsid w:val="00330815"/>
    <w:rsid w:val="00330ECA"/>
    <w:rsid w:val="003313DA"/>
    <w:rsid w:val="0033159B"/>
    <w:rsid w:val="00333750"/>
    <w:rsid w:val="00334EEF"/>
    <w:rsid w:val="0033548D"/>
    <w:rsid w:val="00335EB5"/>
    <w:rsid w:val="00336EF6"/>
    <w:rsid w:val="003413F6"/>
    <w:rsid w:val="00347E14"/>
    <w:rsid w:val="003569FC"/>
    <w:rsid w:val="00357791"/>
    <w:rsid w:val="00361787"/>
    <w:rsid w:val="003622F8"/>
    <w:rsid w:val="003623D5"/>
    <w:rsid w:val="00363725"/>
    <w:rsid w:val="00363B8E"/>
    <w:rsid w:val="0036474F"/>
    <w:rsid w:val="003668A7"/>
    <w:rsid w:val="00366B42"/>
    <w:rsid w:val="003718FB"/>
    <w:rsid w:val="00373EE7"/>
    <w:rsid w:val="00380D47"/>
    <w:rsid w:val="0038119D"/>
    <w:rsid w:val="00382362"/>
    <w:rsid w:val="00382C7A"/>
    <w:rsid w:val="00382EA5"/>
    <w:rsid w:val="00383274"/>
    <w:rsid w:val="00384C6E"/>
    <w:rsid w:val="00385EF0"/>
    <w:rsid w:val="0038670C"/>
    <w:rsid w:val="003869B3"/>
    <w:rsid w:val="00386F8C"/>
    <w:rsid w:val="0038783A"/>
    <w:rsid w:val="00387AC1"/>
    <w:rsid w:val="00387B22"/>
    <w:rsid w:val="00387FDC"/>
    <w:rsid w:val="00390041"/>
    <w:rsid w:val="003901BE"/>
    <w:rsid w:val="003918D5"/>
    <w:rsid w:val="00392416"/>
    <w:rsid w:val="003930AD"/>
    <w:rsid w:val="00393EF1"/>
    <w:rsid w:val="003946E7"/>
    <w:rsid w:val="00396EBB"/>
    <w:rsid w:val="003A23E5"/>
    <w:rsid w:val="003A2E83"/>
    <w:rsid w:val="003A3FE7"/>
    <w:rsid w:val="003A4299"/>
    <w:rsid w:val="003A4583"/>
    <w:rsid w:val="003A568B"/>
    <w:rsid w:val="003B0328"/>
    <w:rsid w:val="003B1644"/>
    <w:rsid w:val="003B184A"/>
    <w:rsid w:val="003B1EC4"/>
    <w:rsid w:val="003B32C9"/>
    <w:rsid w:val="003B3F50"/>
    <w:rsid w:val="003B51D1"/>
    <w:rsid w:val="003B6EC9"/>
    <w:rsid w:val="003B7109"/>
    <w:rsid w:val="003B779E"/>
    <w:rsid w:val="003C0353"/>
    <w:rsid w:val="003C2983"/>
    <w:rsid w:val="003C318A"/>
    <w:rsid w:val="003C325E"/>
    <w:rsid w:val="003C751D"/>
    <w:rsid w:val="003D2EA2"/>
    <w:rsid w:val="003D4D96"/>
    <w:rsid w:val="003D5296"/>
    <w:rsid w:val="003D72C8"/>
    <w:rsid w:val="003D7803"/>
    <w:rsid w:val="003E2D36"/>
    <w:rsid w:val="003E3A0D"/>
    <w:rsid w:val="003E505B"/>
    <w:rsid w:val="003E644D"/>
    <w:rsid w:val="003E6C4D"/>
    <w:rsid w:val="003E7C4D"/>
    <w:rsid w:val="003F0181"/>
    <w:rsid w:val="003F08FC"/>
    <w:rsid w:val="003F0CDC"/>
    <w:rsid w:val="003F2F9B"/>
    <w:rsid w:val="003F3BB0"/>
    <w:rsid w:val="003F55D4"/>
    <w:rsid w:val="003F67DC"/>
    <w:rsid w:val="00400FA8"/>
    <w:rsid w:val="004013B8"/>
    <w:rsid w:val="00402C49"/>
    <w:rsid w:val="00403802"/>
    <w:rsid w:val="00403B8C"/>
    <w:rsid w:val="00405632"/>
    <w:rsid w:val="00405C2A"/>
    <w:rsid w:val="004141E3"/>
    <w:rsid w:val="00414FB2"/>
    <w:rsid w:val="0041572B"/>
    <w:rsid w:val="004169CF"/>
    <w:rsid w:val="00416B18"/>
    <w:rsid w:val="00417425"/>
    <w:rsid w:val="0041759C"/>
    <w:rsid w:val="00417F7B"/>
    <w:rsid w:val="004201F8"/>
    <w:rsid w:val="0042129A"/>
    <w:rsid w:val="0042143C"/>
    <w:rsid w:val="004214DB"/>
    <w:rsid w:val="0042335E"/>
    <w:rsid w:val="00423B70"/>
    <w:rsid w:val="0042405B"/>
    <w:rsid w:val="004255C7"/>
    <w:rsid w:val="004312A4"/>
    <w:rsid w:val="004318B8"/>
    <w:rsid w:val="00432E82"/>
    <w:rsid w:val="00434351"/>
    <w:rsid w:val="00442122"/>
    <w:rsid w:val="004422FA"/>
    <w:rsid w:val="0044307E"/>
    <w:rsid w:val="0044680A"/>
    <w:rsid w:val="00446FB7"/>
    <w:rsid w:val="00447639"/>
    <w:rsid w:val="004478BD"/>
    <w:rsid w:val="00447F59"/>
    <w:rsid w:val="004513CE"/>
    <w:rsid w:val="00451FE8"/>
    <w:rsid w:val="00452031"/>
    <w:rsid w:val="00452723"/>
    <w:rsid w:val="004527C5"/>
    <w:rsid w:val="004529D5"/>
    <w:rsid w:val="00454873"/>
    <w:rsid w:val="004569E8"/>
    <w:rsid w:val="00460358"/>
    <w:rsid w:val="00460434"/>
    <w:rsid w:val="00461B97"/>
    <w:rsid w:val="004622BD"/>
    <w:rsid w:val="00463212"/>
    <w:rsid w:val="00464C4E"/>
    <w:rsid w:val="004655A4"/>
    <w:rsid w:val="00467AD1"/>
    <w:rsid w:val="0047038E"/>
    <w:rsid w:val="00470833"/>
    <w:rsid w:val="00470B7C"/>
    <w:rsid w:val="00471160"/>
    <w:rsid w:val="0047121B"/>
    <w:rsid w:val="00471F1A"/>
    <w:rsid w:val="004760CE"/>
    <w:rsid w:val="00477671"/>
    <w:rsid w:val="0048078D"/>
    <w:rsid w:val="0048124E"/>
    <w:rsid w:val="0048344B"/>
    <w:rsid w:val="0048516E"/>
    <w:rsid w:val="004879C8"/>
    <w:rsid w:val="00490E25"/>
    <w:rsid w:val="00492BD4"/>
    <w:rsid w:val="004961F0"/>
    <w:rsid w:val="0049624E"/>
    <w:rsid w:val="004A0114"/>
    <w:rsid w:val="004A0AB4"/>
    <w:rsid w:val="004A1010"/>
    <w:rsid w:val="004A4690"/>
    <w:rsid w:val="004A651C"/>
    <w:rsid w:val="004A6CE3"/>
    <w:rsid w:val="004A7943"/>
    <w:rsid w:val="004B0181"/>
    <w:rsid w:val="004B0AAA"/>
    <w:rsid w:val="004B19C5"/>
    <w:rsid w:val="004B201D"/>
    <w:rsid w:val="004B2A1F"/>
    <w:rsid w:val="004B2BB1"/>
    <w:rsid w:val="004B31F7"/>
    <w:rsid w:val="004B32CC"/>
    <w:rsid w:val="004B4C0A"/>
    <w:rsid w:val="004B57A1"/>
    <w:rsid w:val="004B7552"/>
    <w:rsid w:val="004C0793"/>
    <w:rsid w:val="004C1010"/>
    <w:rsid w:val="004C21C2"/>
    <w:rsid w:val="004C3BD1"/>
    <w:rsid w:val="004C48D4"/>
    <w:rsid w:val="004C7BB3"/>
    <w:rsid w:val="004D1B50"/>
    <w:rsid w:val="004D3463"/>
    <w:rsid w:val="004D394F"/>
    <w:rsid w:val="004E0753"/>
    <w:rsid w:val="004E76BF"/>
    <w:rsid w:val="004E76E9"/>
    <w:rsid w:val="004E7966"/>
    <w:rsid w:val="004E7B83"/>
    <w:rsid w:val="004F0198"/>
    <w:rsid w:val="004F164A"/>
    <w:rsid w:val="004F2324"/>
    <w:rsid w:val="004F3D5F"/>
    <w:rsid w:val="004F4DE2"/>
    <w:rsid w:val="004F5680"/>
    <w:rsid w:val="004F5B53"/>
    <w:rsid w:val="004F6B7C"/>
    <w:rsid w:val="004F7A47"/>
    <w:rsid w:val="00501CA4"/>
    <w:rsid w:val="00503753"/>
    <w:rsid w:val="00503AD5"/>
    <w:rsid w:val="00503B6D"/>
    <w:rsid w:val="00503F28"/>
    <w:rsid w:val="0050518F"/>
    <w:rsid w:val="005067E3"/>
    <w:rsid w:val="0050708F"/>
    <w:rsid w:val="0050709C"/>
    <w:rsid w:val="005122CB"/>
    <w:rsid w:val="0051270F"/>
    <w:rsid w:val="00513C41"/>
    <w:rsid w:val="00514786"/>
    <w:rsid w:val="005147AA"/>
    <w:rsid w:val="00514A96"/>
    <w:rsid w:val="00516594"/>
    <w:rsid w:val="005175A2"/>
    <w:rsid w:val="00521C74"/>
    <w:rsid w:val="00522394"/>
    <w:rsid w:val="00522424"/>
    <w:rsid w:val="00523C23"/>
    <w:rsid w:val="00523FD8"/>
    <w:rsid w:val="0052425D"/>
    <w:rsid w:val="00526AA3"/>
    <w:rsid w:val="00531011"/>
    <w:rsid w:val="005310F5"/>
    <w:rsid w:val="0053297A"/>
    <w:rsid w:val="005332BE"/>
    <w:rsid w:val="005333C3"/>
    <w:rsid w:val="00533A4D"/>
    <w:rsid w:val="0054109E"/>
    <w:rsid w:val="00541392"/>
    <w:rsid w:val="00542ED7"/>
    <w:rsid w:val="00544C54"/>
    <w:rsid w:val="005468D9"/>
    <w:rsid w:val="005477E2"/>
    <w:rsid w:val="00547A1A"/>
    <w:rsid w:val="00547ACA"/>
    <w:rsid w:val="00553240"/>
    <w:rsid w:val="0055550A"/>
    <w:rsid w:val="00555A59"/>
    <w:rsid w:val="00555C4B"/>
    <w:rsid w:val="005630F8"/>
    <w:rsid w:val="00567E89"/>
    <w:rsid w:val="0057027C"/>
    <w:rsid w:val="005720CC"/>
    <w:rsid w:val="00572371"/>
    <w:rsid w:val="00572797"/>
    <w:rsid w:val="00572C44"/>
    <w:rsid w:val="005742E4"/>
    <w:rsid w:val="00574674"/>
    <w:rsid w:val="005747A5"/>
    <w:rsid w:val="005772D2"/>
    <w:rsid w:val="00577C82"/>
    <w:rsid w:val="005800D1"/>
    <w:rsid w:val="005822BB"/>
    <w:rsid w:val="00582577"/>
    <w:rsid w:val="0058432A"/>
    <w:rsid w:val="005856F5"/>
    <w:rsid w:val="00585807"/>
    <w:rsid w:val="00590393"/>
    <w:rsid w:val="00590832"/>
    <w:rsid w:val="005A0975"/>
    <w:rsid w:val="005A0DE3"/>
    <w:rsid w:val="005A42D6"/>
    <w:rsid w:val="005A5709"/>
    <w:rsid w:val="005B1222"/>
    <w:rsid w:val="005B169E"/>
    <w:rsid w:val="005B19FB"/>
    <w:rsid w:val="005B1B64"/>
    <w:rsid w:val="005B250F"/>
    <w:rsid w:val="005B5484"/>
    <w:rsid w:val="005B62EB"/>
    <w:rsid w:val="005B705F"/>
    <w:rsid w:val="005C10C4"/>
    <w:rsid w:val="005C2DE2"/>
    <w:rsid w:val="005C48A6"/>
    <w:rsid w:val="005C555D"/>
    <w:rsid w:val="005C561B"/>
    <w:rsid w:val="005D101A"/>
    <w:rsid w:val="005D31C3"/>
    <w:rsid w:val="005D6663"/>
    <w:rsid w:val="005E1D3B"/>
    <w:rsid w:val="005E1E3E"/>
    <w:rsid w:val="005E612D"/>
    <w:rsid w:val="005E6249"/>
    <w:rsid w:val="005F1BE4"/>
    <w:rsid w:val="005F29C3"/>
    <w:rsid w:val="005F2BF7"/>
    <w:rsid w:val="005F2D36"/>
    <w:rsid w:val="005F30B5"/>
    <w:rsid w:val="005F3420"/>
    <w:rsid w:val="005F3471"/>
    <w:rsid w:val="005F3D89"/>
    <w:rsid w:val="005F469E"/>
    <w:rsid w:val="005F4C42"/>
    <w:rsid w:val="005F7EF4"/>
    <w:rsid w:val="00602019"/>
    <w:rsid w:val="00604C04"/>
    <w:rsid w:val="0060641E"/>
    <w:rsid w:val="006066F9"/>
    <w:rsid w:val="00606DAE"/>
    <w:rsid w:val="006100F1"/>
    <w:rsid w:val="00610CE3"/>
    <w:rsid w:val="00612038"/>
    <w:rsid w:val="00612AE4"/>
    <w:rsid w:val="006139E5"/>
    <w:rsid w:val="00614AAF"/>
    <w:rsid w:val="006155B5"/>
    <w:rsid w:val="00617096"/>
    <w:rsid w:val="0062029F"/>
    <w:rsid w:val="006202D5"/>
    <w:rsid w:val="0062090F"/>
    <w:rsid w:val="00621838"/>
    <w:rsid w:val="00624404"/>
    <w:rsid w:val="00624892"/>
    <w:rsid w:val="00624F5D"/>
    <w:rsid w:val="00626AAF"/>
    <w:rsid w:val="00634AA8"/>
    <w:rsid w:val="00635A1E"/>
    <w:rsid w:val="00640334"/>
    <w:rsid w:val="00642ED5"/>
    <w:rsid w:val="00643F86"/>
    <w:rsid w:val="00645A78"/>
    <w:rsid w:val="006463F8"/>
    <w:rsid w:val="00646906"/>
    <w:rsid w:val="00647F02"/>
    <w:rsid w:val="0065129C"/>
    <w:rsid w:val="00651BCF"/>
    <w:rsid w:val="00652E2B"/>
    <w:rsid w:val="00654D78"/>
    <w:rsid w:val="006552A7"/>
    <w:rsid w:val="00656E18"/>
    <w:rsid w:val="006578E3"/>
    <w:rsid w:val="00657C38"/>
    <w:rsid w:val="00660147"/>
    <w:rsid w:val="00661CAF"/>
    <w:rsid w:val="00661D65"/>
    <w:rsid w:val="00661F76"/>
    <w:rsid w:val="00663C7B"/>
    <w:rsid w:val="00664396"/>
    <w:rsid w:val="0066518A"/>
    <w:rsid w:val="0066628C"/>
    <w:rsid w:val="00667D97"/>
    <w:rsid w:val="0067463B"/>
    <w:rsid w:val="0068016A"/>
    <w:rsid w:val="006807CB"/>
    <w:rsid w:val="00682532"/>
    <w:rsid w:val="00683065"/>
    <w:rsid w:val="00683213"/>
    <w:rsid w:val="00683556"/>
    <w:rsid w:val="0068440E"/>
    <w:rsid w:val="00684A18"/>
    <w:rsid w:val="00691CB1"/>
    <w:rsid w:val="00691E28"/>
    <w:rsid w:val="006949C1"/>
    <w:rsid w:val="0069601E"/>
    <w:rsid w:val="0069628D"/>
    <w:rsid w:val="00697664"/>
    <w:rsid w:val="006A0D89"/>
    <w:rsid w:val="006A4E0A"/>
    <w:rsid w:val="006A547C"/>
    <w:rsid w:val="006A6C75"/>
    <w:rsid w:val="006B2F87"/>
    <w:rsid w:val="006B3781"/>
    <w:rsid w:val="006B50AA"/>
    <w:rsid w:val="006B6607"/>
    <w:rsid w:val="006C1B3E"/>
    <w:rsid w:val="006C1CBC"/>
    <w:rsid w:val="006C3E88"/>
    <w:rsid w:val="006C46E1"/>
    <w:rsid w:val="006C5199"/>
    <w:rsid w:val="006C5A3E"/>
    <w:rsid w:val="006C615C"/>
    <w:rsid w:val="006D144F"/>
    <w:rsid w:val="006D1EA3"/>
    <w:rsid w:val="006D38C7"/>
    <w:rsid w:val="006D4E50"/>
    <w:rsid w:val="006D51E9"/>
    <w:rsid w:val="006D593B"/>
    <w:rsid w:val="006D5C5F"/>
    <w:rsid w:val="006D733A"/>
    <w:rsid w:val="006E026E"/>
    <w:rsid w:val="006E2EBD"/>
    <w:rsid w:val="006E30C9"/>
    <w:rsid w:val="006E3336"/>
    <w:rsid w:val="006E5583"/>
    <w:rsid w:val="006E6F31"/>
    <w:rsid w:val="006E75F0"/>
    <w:rsid w:val="006F0120"/>
    <w:rsid w:val="006F1E9E"/>
    <w:rsid w:val="006F2564"/>
    <w:rsid w:val="006F5818"/>
    <w:rsid w:val="006F5FD1"/>
    <w:rsid w:val="006F6499"/>
    <w:rsid w:val="006F6797"/>
    <w:rsid w:val="006F681F"/>
    <w:rsid w:val="006F7231"/>
    <w:rsid w:val="00700CBA"/>
    <w:rsid w:val="007010F2"/>
    <w:rsid w:val="007017DF"/>
    <w:rsid w:val="007018D0"/>
    <w:rsid w:val="00703709"/>
    <w:rsid w:val="007058C6"/>
    <w:rsid w:val="00705D7F"/>
    <w:rsid w:val="0071131B"/>
    <w:rsid w:val="00712D82"/>
    <w:rsid w:val="00714305"/>
    <w:rsid w:val="00714A03"/>
    <w:rsid w:val="00715A55"/>
    <w:rsid w:val="00715BA6"/>
    <w:rsid w:val="00716988"/>
    <w:rsid w:val="00717C29"/>
    <w:rsid w:val="0072062F"/>
    <w:rsid w:val="007209FE"/>
    <w:rsid w:val="0072409E"/>
    <w:rsid w:val="0072703C"/>
    <w:rsid w:val="00727B5E"/>
    <w:rsid w:val="00730469"/>
    <w:rsid w:val="007330F7"/>
    <w:rsid w:val="007336E1"/>
    <w:rsid w:val="00734B8D"/>
    <w:rsid w:val="007361EF"/>
    <w:rsid w:val="0073700E"/>
    <w:rsid w:val="00740738"/>
    <w:rsid w:val="00740CDC"/>
    <w:rsid w:val="007435F0"/>
    <w:rsid w:val="007436BA"/>
    <w:rsid w:val="0074407E"/>
    <w:rsid w:val="00750201"/>
    <w:rsid w:val="00750403"/>
    <w:rsid w:val="00750B2D"/>
    <w:rsid w:val="00751EB4"/>
    <w:rsid w:val="007523D5"/>
    <w:rsid w:val="00752461"/>
    <w:rsid w:val="00752642"/>
    <w:rsid w:val="00753031"/>
    <w:rsid w:val="007544FE"/>
    <w:rsid w:val="007556F9"/>
    <w:rsid w:val="00756502"/>
    <w:rsid w:val="0075753E"/>
    <w:rsid w:val="00760A9D"/>
    <w:rsid w:val="00763FC9"/>
    <w:rsid w:val="007642CE"/>
    <w:rsid w:val="00764A00"/>
    <w:rsid w:val="007703AF"/>
    <w:rsid w:val="00771344"/>
    <w:rsid w:val="00771BAF"/>
    <w:rsid w:val="00775AEF"/>
    <w:rsid w:val="0077712E"/>
    <w:rsid w:val="0077787A"/>
    <w:rsid w:val="00780B76"/>
    <w:rsid w:val="007835BF"/>
    <w:rsid w:val="00784806"/>
    <w:rsid w:val="007853EA"/>
    <w:rsid w:val="00785B80"/>
    <w:rsid w:val="007876FC"/>
    <w:rsid w:val="007909C6"/>
    <w:rsid w:val="00790ACF"/>
    <w:rsid w:val="007913FA"/>
    <w:rsid w:val="0079240C"/>
    <w:rsid w:val="00792BE8"/>
    <w:rsid w:val="00792F81"/>
    <w:rsid w:val="007A0127"/>
    <w:rsid w:val="007A10EE"/>
    <w:rsid w:val="007A1877"/>
    <w:rsid w:val="007A1C7F"/>
    <w:rsid w:val="007A20D5"/>
    <w:rsid w:val="007A7D33"/>
    <w:rsid w:val="007B1835"/>
    <w:rsid w:val="007B1AB1"/>
    <w:rsid w:val="007B3074"/>
    <w:rsid w:val="007B3FD2"/>
    <w:rsid w:val="007B57CD"/>
    <w:rsid w:val="007B5B7C"/>
    <w:rsid w:val="007B60EA"/>
    <w:rsid w:val="007B63F4"/>
    <w:rsid w:val="007C41FA"/>
    <w:rsid w:val="007C5390"/>
    <w:rsid w:val="007C55CB"/>
    <w:rsid w:val="007C6108"/>
    <w:rsid w:val="007C71AE"/>
    <w:rsid w:val="007D2128"/>
    <w:rsid w:val="007D35C9"/>
    <w:rsid w:val="007D3CB4"/>
    <w:rsid w:val="007E0F14"/>
    <w:rsid w:val="007E2560"/>
    <w:rsid w:val="007E4632"/>
    <w:rsid w:val="007E5ED1"/>
    <w:rsid w:val="007F1F0A"/>
    <w:rsid w:val="007F269D"/>
    <w:rsid w:val="007F30BE"/>
    <w:rsid w:val="007F3A34"/>
    <w:rsid w:val="007F5B44"/>
    <w:rsid w:val="007F6770"/>
    <w:rsid w:val="00800ACD"/>
    <w:rsid w:val="008017CF"/>
    <w:rsid w:val="008055F7"/>
    <w:rsid w:val="00806E41"/>
    <w:rsid w:val="00810605"/>
    <w:rsid w:val="00810B34"/>
    <w:rsid w:val="00811731"/>
    <w:rsid w:val="00813C73"/>
    <w:rsid w:val="00813EF1"/>
    <w:rsid w:val="00815591"/>
    <w:rsid w:val="008170BC"/>
    <w:rsid w:val="00817D4D"/>
    <w:rsid w:val="0082268A"/>
    <w:rsid w:val="0082376F"/>
    <w:rsid w:val="008242C5"/>
    <w:rsid w:val="008247CB"/>
    <w:rsid w:val="00824866"/>
    <w:rsid w:val="008255B4"/>
    <w:rsid w:val="0082692A"/>
    <w:rsid w:val="008274B3"/>
    <w:rsid w:val="00831E49"/>
    <w:rsid w:val="00835DF2"/>
    <w:rsid w:val="00836AFF"/>
    <w:rsid w:val="00837D30"/>
    <w:rsid w:val="00837E67"/>
    <w:rsid w:val="00837FAD"/>
    <w:rsid w:val="008413CD"/>
    <w:rsid w:val="00841BA0"/>
    <w:rsid w:val="0084271C"/>
    <w:rsid w:val="008429EC"/>
    <w:rsid w:val="00842D2B"/>
    <w:rsid w:val="00847ACA"/>
    <w:rsid w:val="00850F41"/>
    <w:rsid w:val="00851C20"/>
    <w:rsid w:val="00852190"/>
    <w:rsid w:val="008526DA"/>
    <w:rsid w:val="00855227"/>
    <w:rsid w:val="00855265"/>
    <w:rsid w:val="0085669B"/>
    <w:rsid w:val="008569EB"/>
    <w:rsid w:val="00856E95"/>
    <w:rsid w:val="008601A2"/>
    <w:rsid w:val="008652E6"/>
    <w:rsid w:val="00865BAC"/>
    <w:rsid w:val="00870A94"/>
    <w:rsid w:val="00870F9C"/>
    <w:rsid w:val="00871050"/>
    <w:rsid w:val="00871515"/>
    <w:rsid w:val="00873C76"/>
    <w:rsid w:val="008754EE"/>
    <w:rsid w:val="00875E01"/>
    <w:rsid w:val="00885042"/>
    <w:rsid w:val="008861A2"/>
    <w:rsid w:val="00886ACD"/>
    <w:rsid w:val="0088760F"/>
    <w:rsid w:val="00892B3A"/>
    <w:rsid w:val="0089328B"/>
    <w:rsid w:val="0089387C"/>
    <w:rsid w:val="00893B2C"/>
    <w:rsid w:val="008940ED"/>
    <w:rsid w:val="0089701C"/>
    <w:rsid w:val="008976BB"/>
    <w:rsid w:val="00897BD5"/>
    <w:rsid w:val="008A0770"/>
    <w:rsid w:val="008A170E"/>
    <w:rsid w:val="008A462D"/>
    <w:rsid w:val="008A4D0A"/>
    <w:rsid w:val="008A537C"/>
    <w:rsid w:val="008A6C1F"/>
    <w:rsid w:val="008A7A8B"/>
    <w:rsid w:val="008B1F2B"/>
    <w:rsid w:val="008B2A1A"/>
    <w:rsid w:val="008B2AB0"/>
    <w:rsid w:val="008B497B"/>
    <w:rsid w:val="008C0494"/>
    <w:rsid w:val="008C0C1A"/>
    <w:rsid w:val="008C1EC8"/>
    <w:rsid w:val="008C2F7E"/>
    <w:rsid w:val="008C3B7A"/>
    <w:rsid w:val="008C7C6D"/>
    <w:rsid w:val="008D07F9"/>
    <w:rsid w:val="008D34FB"/>
    <w:rsid w:val="008D45A0"/>
    <w:rsid w:val="008D5342"/>
    <w:rsid w:val="008D6702"/>
    <w:rsid w:val="008D670D"/>
    <w:rsid w:val="008D6DF0"/>
    <w:rsid w:val="008E0161"/>
    <w:rsid w:val="008E0812"/>
    <w:rsid w:val="008E36E6"/>
    <w:rsid w:val="008E57A9"/>
    <w:rsid w:val="008E6474"/>
    <w:rsid w:val="008F1F0F"/>
    <w:rsid w:val="008F2925"/>
    <w:rsid w:val="008F2CD3"/>
    <w:rsid w:val="009013D3"/>
    <w:rsid w:val="0090144F"/>
    <w:rsid w:val="00901E43"/>
    <w:rsid w:val="00904A23"/>
    <w:rsid w:val="00904AA6"/>
    <w:rsid w:val="00904AE8"/>
    <w:rsid w:val="0090529F"/>
    <w:rsid w:val="009063E8"/>
    <w:rsid w:val="00906819"/>
    <w:rsid w:val="009110A5"/>
    <w:rsid w:val="009111E8"/>
    <w:rsid w:val="00912B91"/>
    <w:rsid w:val="009147FA"/>
    <w:rsid w:val="00914E87"/>
    <w:rsid w:val="00920C20"/>
    <w:rsid w:val="0092231E"/>
    <w:rsid w:val="00922863"/>
    <w:rsid w:val="009248A7"/>
    <w:rsid w:val="00925ECF"/>
    <w:rsid w:val="00927009"/>
    <w:rsid w:val="00927A3B"/>
    <w:rsid w:val="00931F94"/>
    <w:rsid w:val="00932F42"/>
    <w:rsid w:val="00933E36"/>
    <w:rsid w:val="00935ECA"/>
    <w:rsid w:val="00941794"/>
    <w:rsid w:val="0094300C"/>
    <w:rsid w:val="00944B24"/>
    <w:rsid w:val="00946597"/>
    <w:rsid w:val="009465C5"/>
    <w:rsid w:val="00946609"/>
    <w:rsid w:val="00947A68"/>
    <w:rsid w:val="00951E93"/>
    <w:rsid w:val="0095486D"/>
    <w:rsid w:val="00954D15"/>
    <w:rsid w:val="009550AE"/>
    <w:rsid w:val="00955594"/>
    <w:rsid w:val="009572F7"/>
    <w:rsid w:val="0095761C"/>
    <w:rsid w:val="00962151"/>
    <w:rsid w:val="0096270F"/>
    <w:rsid w:val="0096440F"/>
    <w:rsid w:val="00970C1C"/>
    <w:rsid w:val="00971B0E"/>
    <w:rsid w:val="00972142"/>
    <w:rsid w:val="00973D91"/>
    <w:rsid w:val="0097441C"/>
    <w:rsid w:val="00974497"/>
    <w:rsid w:val="00977B03"/>
    <w:rsid w:val="0098013D"/>
    <w:rsid w:val="00983436"/>
    <w:rsid w:val="00984BA7"/>
    <w:rsid w:val="0098553F"/>
    <w:rsid w:val="009906CD"/>
    <w:rsid w:val="00991202"/>
    <w:rsid w:val="00991A90"/>
    <w:rsid w:val="00992DA4"/>
    <w:rsid w:val="009955BA"/>
    <w:rsid w:val="00995666"/>
    <w:rsid w:val="00995E89"/>
    <w:rsid w:val="009A00CC"/>
    <w:rsid w:val="009A5776"/>
    <w:rsid w:val="009A674A"/>
    <w:rsid w:val="009B4E48"/>
    <w:rsid w:val="009B53E8"/>
    <w:rsid w:val="009B5E81"/>
    <w:rsid w:val="009B6E62"/>
    <w:rsid w:val="009B6F09"/>
    <w:rsid w:val="009C20FA"/>
    <w:rsid w:val="009C4373"/>
    <w:rsid w:val="009D11DA"/>
    <w:rsid w:val="009D1B11"/>
    <w:rsid w:val="009D4612"/>
    <w:rsid w:val="009D546A"/>
    <w:rsid w:val="009D7E6B"/>
    <w:rsid w:val="009E42E3"/>
    <w:rsid w:val="009E594E"/>
    <w:rsid w:val="009E5BCE"/>
    <w:rsid w:val="009E659F"/>
    <w:rsid w:val="009E7AB8"/>
    <w:rsid w:val="009F11AB"/>
    <w:rsid w:val="009F23FF"/>
    <w:rsid w:val="009F2BF0"/>
    <w:rsid w:val="009F2FC6"/>
    <w:rsid w:val="009F36A8"/>
    <w:rsid w:val="009F4146"/>
    <w:rsid w:val="009F4299"/>
    <w:rsid w:val="009F5722"/>
    <w:rsid w:val="009F6DCC"/>
    <w:rsid w:val="00A01427"/>
    <w:rsid w:val="00A016CE"/>
    <w:rsid w:val="00A01F8C"/>
    <w:rsid w:val="00A123DB"/>
    <w:rsid w:val="00A12604"/>
    <w:rsid w:val="00A133D9"/>
    <w:rsid w:val="00A13D8B"/>
    <w:rsid w:val="00A147BD"/>
    <w:rsid w:val="00A15545"/>
    <w:rsid w:val="00A1585E"/>
    <w:rsid w:val="00A15AB8"/>
    <w:rsid w:val="00A16AA4"/>
    <w:rsid w:val="00A22177"/>
    <w:rsid w:val="00A24C47"/>
    <w:rsid w:val="00A24C70"/>
    <w:rsid w:val="00A26CEF"/>
    <w:rsid w:val="00A2705C"/>
    <w:rsid w:val="00A27535"/>
    <w:rsid w:val="00A27CF5"/>
    <w:rsid w:val="00A306C8"/>
    <w:rsid w:val="00A30B22"/>
    <w:rsid w:val="00A3272A"/>
    <w:rsid w:val="00A35594"/>
    <w:rsid w:val="00A35AE4"/>
    <w:rsid w:val="00A407E7"/>
    <w:rsid w:val="00A41406"/>
    <w:rsid w:val="00A41988"/>
    <w:rsid w:val="00A41E83"/>
    <w:rsid w:val="00A42D2E"/>
    <w:rsid w:val="00A468BA"/>
    <w:rsid w:val="00A47B00"/>
    <w:rsid w:val="00A5009E"/>
    <w:rsid w:val="00A51421"/>
    <w:rsid w:val="00A51846"/>
    <w:rsid w:val="00A5460F"/>
    <w:rsid w:val="00A56DFA"/>
    <w:rsid w:val="00A57A99"/>
    <w:rsid w:val="00A57D73"/>
    <w:rsid w:val="00A6223A"/>
    <w:rsid w:val="00A62DC1"/>
    <w:rsid w:val="00A62F97"/>
    <w:rsid w:val="00A66021"/>
    <w:rsid w:val="00A701A9"/>
    <w:rsid w:val="00A71C12"/>
    <w:rsid w:val="00A7219C"/>
    <w:rsid w:val="00A737D2"/>
    <w:rsid w:val="00A73BDC"/>
    <w:rsid w:val="00A74C60"/>
    <w:rsid w:val="00A75F80"/>
    <w:rsid w:val="00A76B01"/>
    <w:rsid w:val="00A77D8A"/>
    <w:rsid w:val="00A8036B"/>
    <w:rsid w:val="00A84EB8"/>
    <w:rsid w:val="00A856C3"/>
    <w:rsid w:val="00A87C1F"/>
    <w:rsid w:val="00A90C5B"/>
    <w:rsid w:val="00A91AF0"/>
    <w:rsid w:val="00A92E66"/>
    <w:rsid w:val="00A9669D"/>
    <w:rsid w:val="00A97E5E"/>
    <w:rsid w:val="00AA4CA5"/>
    <w:rsid w:val="00AA5129"/>
    <w:rsid w:val="00AB0600"/>
    <w:rsid w:val="00AB117A"/>
    <w:rsid w:val="00AB1821"/>
    <w:rsid w:val="00AB2657"/>
    <w:rsid w:val="00AB5A3C"/>
    <w:rsid w:val="00AB7C1D"/>
    <w:rsid w:val="00AC25CE"/>
    <w:rsid w:val="00AC325A"/>
    <w:rsid w:val="00AC47CC"/>
    <w:rsid w:val="00AC58BF"/>
    <w:rsid w:val="00AC7FF6"/>
    <w:rsid w:val="00AD0602"/>
    <w:rsid w:val="00AD19C9"/>
    <w:rsid w:val="00AD2748"/>
    <w:rsid w:val="00AD4F2A"/>
    <w:rsid w:val="00AD7A77"/>
    <w:rsid w:val="00AD7E7D"/>
    <w:rsid w:val="00AD7FE3"/>
    <w:rsid w:val="00AE114B"/>
    <w:rsid w:val="00AE20E3"/>
    <w:rsid w:val="00AE3AE7"/>
    <w:rsid w:val="00AE64F2"/>
    <w:rsid w:val="00AE6F27"/>
    <w:rsid w:val="00AE74B6"/>
    <w:rsid w:val="00AF07AC"/>
    <w:rsid w:val="00AF1459"/>
    <w:rsid w:val="00AF352A"/>
    <w:rsid w:val="00AF3B02"/>
    <w:rsid w:val="00B01E7A"/>
    <w:rsid w:val="00B02B74"/>
    <w:rsid w:val="00B04F65"/>
    <w:rsid w:val="00B06C70"/>
    <w:rsid w:val="00B0721C"/>
    <w:rsid w:val="00B11203"/>
    <w:rsid w:val="00B1294E"/>
    <w:rsid w:val="00B12BD1"/>
    <w:rsid w:val="00B130D6"/>
    <w:rsid w:val="00B13987"/>
    <w:rsid w:val="00B15C4C"/>
    <w:rsid w:val="00B20188"/>
    <w:rsid w:val="00B20736"/>
    <w:rsid w:val="00B219CC"/>
    <w:rsid w:val="00B2232E"/>
    <w:rsid w:val="00B22849"/>
    <w:rsid w:val="00B3012E"/>
    <w:rsid w:val="00B33BBA"/>
    <w:rsid w:val="00B33CAD"/>
    <w:rsid w:val="00B36783"/>
    <w:rsid w:val="00B36E4A"/>
    <w:rsid w:val="00B37B0B"/>
    <w:rsid w:val="00B40FF8"/>
    <w:rsid w:val="00B41086"/>
    <w:rsid w:val="00B41DCC"/>
    <w:rsid w:val="00B4335D"/>
    <w:rsid w:val="00B43CC0"/>
    <w:rsid w:val="00B4459E"/>
    <w:rsid w:val="00B451B7"/>
    <w:rsid w:val="00B50741"/>
    <w:rsid w:val="00B50BF1"/>
    <w:rsid w:val="00B51639"/>
    <w:rsid w:val="00B52212"/>
    <w:rsid w:val="00B52467"/>
    <w:rsid w:val="00B5259B"/>
    <w:rsid w:val="00B528A3"/>
    <w:rsid w:val="00B56730"/>
    <w:rsid w:val="00B56C73"/>
    <w:rsid w:val="00B60654"/>
    <w:rsid w:val="00B60FEF"/>
    <w:rsid w:val="00B6201F"/>
    <w:rsid w:val="00B6245D"/>
    <w:rsid w:val="00B6290D"/>
    <w:rsid w:val="00B63850"/>
    <w:rsid w:val="00B63BA6"/>
    <w:rsid w:val="00B6406D"/>
    <w:rsid w:val="00B64E41"/>
    <w:rsid w:val="00B670A3"/>
    <w:rsid w:val="00B70615"/>
    <w:rsid w:val="00B70832"/>
    <w:rsid w:val="00B7188D"/>
    <w:rsid w:val="00B72729"/>
    <w:rsid w:val="00B72B9A"/>
    <w:rsid w:val="00B733E0"/>
    <w:rsid w:val="00B73FBC"/>
    <w:rsid w:val="00B755A2"/>
    <w:rsid w:val="00B82072"/>
    <w:rsid w:val="00B8334B"/>
    <w:rsid w:val="00B86C71"/>
    <w:rsid w:val="00B90130"/>
    <w:rsid w:val="00B91D48"/>
    <w:rsid w:val="00B9368B"/>
    <w:rsid w:val="00B94DE6"/>
    <w:rsid w:val="00B95625"/>
    <w:rsid w:val="00B961DA"/>
    <w:rsid w:val="00BA0337"/>
    <w:rsid w:val="00BA129D"/>
    <w:rsid w:val="00BA1519"/>
    <w:rsid w:val="00BA167C"/>
    <w:rsid w:val="00BA18BF"/>
    <w:rsid w:val="00BA445B"/>
    <w:rsid w:val="00BA50E9"/>
    <w:rsid w:val="00BB041D"/>
    <w:rsid w:val="00BB05A8"/>
    <w:rsid w:val="00BB345D"/>
    <w:rsid w:val="00BB3DD3"/>
    <w:rsid w:val="00BB44D5"/>
    <w:rsid w:val="00BB5AB5"/>
    <w:rsid w:val="00BB64E8"/>
    <w:rsid w:val="00BB7825"/>
    <w:rsid w:val="00BB7EA9"/>
    <w:rsid w:val="00BC035F"/>
    <w:rsid w:val="00BC0B74"/>
    <w:rsid w:val="00BC139B"/>
    <w:rsid w:val="00BC4682"/>
    <w:rsid w:val="00BC5911"/>
    <w:rsid w:val="00BC5E73"/>
    <w:rsid w:val="00BC5E9E"/>
    <w:rsid w:val="00BC6B9E"/>
    <w:rsid w:val="00BC7223"/>
    <w:rsid w:val="00BD0212"/>
    <w:rsid w:val="00BD124E"/>
    <w:rsid w:val="00BD18F8"/>
    <w:rsid w:val="00BD1918"/>
    <w:rsid w:val="00BD199D"/>
    <w:rsid w:val="00BD1CC7"/>
    <w:rsid w:val="00BD42D4"/>
    <w:rsid w:val="00BD47D1"/>
    <w:rsid w:val="00BD4A75"/>
    <w:rsid w:val="00BD7148"/>
    <w:rsid w:val="00BE055B"/>
    <w:rsid w:val="00BE06CC"/>
    <w:rsid w:val="00BE2175"/>
    <w:rsid w:val="00BE3873"/>
    <w:rsid w:val="00BE681C"/>
    <w:rsid w:val="00BF0B6E"/>
    <w:rsid w:val="00BF0CD8"/>
    <w:rsid w:val="00BF0DD7"/>
    <w:rsid w:val="00BF1DF6"/>
    <w:rsid w:val="00BF2007"/>
    <w:rsid w:val="00BF475A"/>
    <w:rsid w:val="00BF4B30"/>
    <w:rsid w:val="00BF60B7"/>
    <w:rsid w:val="00BF7341"/>
    <w:rsid w:val="00C00B14"/>
    <w:rsid w:val="00C010D3"/>
    <w:rsid w:val="00C05C48"/>
    <w:rsid w:val="00C05F49"/>
    <w:rsid w:val="00C062FE"/>
    <w:rsid w:val="00C07255"/>
    <w:rsid w:val="00C0746C"/>
    <w:rsid w:val="00C07514"/>
    <w:rsid w:val="00C224C5"/>
    <w:rsid w:val="00C22C0A"/>
    <w:rsid w:val="00C22D59"/>
    <w:rsid w:val="00C234B9"/>
    <w:rsid w:val="00C234BB"/>
    <w:rsid w:val="00C24536"/>
    <w:rsid w:val="00C25448"/>
    <w:rsid w:val="00C25582"/>
    <w:rsid w:val="00C25BEF"/>
    <w:rsid w:val="00C26CFE"/>
    <w:rsid w:val="00C301CA"/>
    <w:rsid w:val="00C3110A"/>
    <w:rsid w:val="00C32AA5"/>
    <w:rsid w:val="00C35FE6"/>
    <w:rsid w:val="00C37DDE"/>
    <w:rsid w:val="00C40460"/>
    <w:rsid w:val="00C42ED3"/>
    <w:rsid w:val="00C43072"/>
    <w:rsid w:val="00C43962"/>
    <w:rsid w:val="00C50DB1"/>
    <w:rsid w:val="00C51B81"/>
    <w:rsid w:val="00C53522"/>
    <w:rsid w:val="00C54CC1"/>
    <w:rsid w:val="00C54F91"/>
    <w:rsid w:val="00C560E1"/>
    <w:rsid w:val="00C56962"/>
    <w:rsid w:val="00C57EF8"/>
    <w:rsid w:val="00C6438B"/>
    <w:rsid w:val="00C65911"/>
    <w:rsid w:val="00C6628B"/>
    <w:rsid w:val="00C67637"/>
    <w:rsid w:val="00C70591"/>
    <w:rsid w:val="00C72946"/>
    <w:rsid w:val="00C731A0"/>
    <w:rsid w:val="00C76764"/>
    <w:rsid w:val="00C76C07"/>
    <w:rsid w:val="00C77D6A"/>
    <w:rsid w:val="00C77FB5"/>
    <w:rsid w:val="00C80562"/>
    <w:rsid w:val="00C82683"/>
    <w:rsid w:val="00C85554"/>
    <w:rsid w:val="00C908D3"/>
    <w:rsid w:val="00C92521"/>
    <w:rsid w:val="00C92798"/>
    <w:rsid w:val="00C9482F"/>
    <w:rsid w:val="00C94BB5"/>
    <w:rsid w:val="00C969C9"/>
    <w:rsid w:val="00CA012D"/>
    <w:rsid w:val="00CA1DF0"/>
    <w:rsid w:val="00CA36B1"/>
    <w:rsid w:val="00CA3E28"/>
    <w:rsid w:val="00CA50CC"/>
    <w:rsid w:val="00CA5AC3"/>
    <w:rsid w:val="00CB0D8B"/>
    <w:rsid w:val="00CB3045"/>
    <w:rsid w:val="00CB4537"/>
    <w:rsid w:val="00CC1843"/>
    <w:rsid w:val="00CC3A2A"/>
    <w:rsid w:val="00CC770A"/>
    <w:rsid w:val="00CC7C7E"/>
    <w:rsid w:val="00CD22B5"/>
    <w:rsid w:val="00CD30C1"/>
    <w:rsid w:val="00CD62CD"/>
    <w:rsid w:val="00CE00E6"/>
    <w:rsid w:val="00CE1536"/>
    <w:rsid w:val="00CE2888"/>
    <w:rsid w:val="00CE4209"/>
    <w:rsid w:val="00CE583D"/>
    <w:rsid w:val="00CE748F"/>
    <w:rsid w:val="00CE782E"/>
    <w:rsid w:val="00CF1A3B"/>
    <w:rsid w:val="00CF2D5A"/>
    <w:rsid w:val="00CF3B77"/>
    <w:rsid w:val="00CF51B9"/>
    <w:rsid w:val="00CF604C"/>
    <w:rsid w:val="00CF7E2C"/>
    <w:rsid w:val="00D015B3"/>
    <w:rsid w:val="00D02870"/>
    <w:rsid w:val="00D02BF8"/>
    <w:rsid w:val="00D0628F"/>
    <w:rsid w:val="00D062D8"/>
    <w:rsid w:val="00D06830"/>
    <w:rsid w:val="00D0692E"/>
    <w:rsid w:val="00D06F10"/>
    <w:rsid w:val="00D10C4E"/>
    <w:rsid w:val="00D132E1"/>
    <w:rsid w:val="00D139E3"/>
    <w:rsid w:val="00D14B19"/>
    <w:rsid w:val="00D14DD4"/>
    <w:rsid w:val="00D15979"/>
    <w:rsid w:val="00D235CF"/>
    <w:rsid w:val="00D2383A"/>
    <w:rsid w:val="00D25B7B"/>
    <w:rsid w:val="00D3103C"/>
    <w:rsid w:val="00D31422"/>
    <w:rsid w:val="00D31922"/>
    <w:rsid w:val="00D34A27"/>
    <w:rsid w:val="00D3600C"/>
    <w:rsid w:val="00D36196"/>
    <w:rsid w:val="00D4034C"/>
    <w:rsid w:val="00D40884"/>
    <w:rsid w:val="00D47A2F"/>
    <w:rsid w:val="00D50068"/>
    <w:rsid w:val="00D50F0A"/>
    <w:rsid w:val="00D52023"/>
    <w:rsid w:val="00D52BE6"/>
    <w:rsid w:val="00D539ED"/>
    <w:rsid w:val="00D5468D"/>
    <w:rsid w:val="00D56182"/>
    <w:rsid w:val="00D5703F"/>
    <w:rsid w:val="00D573CA"/>
    <w:rsid w:val="00D61AAF"/>
    <w:rsid w:val="00D62422"/>
    <w:rsid w:val="00D63269"/>
    <w:rsid w:val="00D6452F"/>
    <w:rsid w:val="00D66D38"/>
    <w:rsid w:val="00D67237"/>
    <w:rsid w:val="00D7006F"/>
    <w:rsid w:val="00D708F4"/>
    <w:rsid w:val="00D72510"/>
    <w:rsid w:val="00D72DAB"/>
    <w:rsid w:val="00D73772"/>
    <w:rsid w:val="00D74153"/>
    <w:rsid w:val="00D76561"/>
    <w:rsid w:val="00D776CA"/>
    <w:rsid w:val="00D77AA5"/>
    <w:rsid w:val="00D8065D"/>
    <w:rsid w:val="00D815A2"/>
    <w:rsid w:val="00D8403C"/>
    <w:rsid w:val="00D85A1B"/>
    <w:rsid w:val="00D866E3"/>
    <w:rsid w:val="00D90249"/>
    <w:rsid w:val="00D9108D"/>
    <w:rsid w:val="00D92ED5"/>
    <w:rsid w:val="00D944D5"/>
    <w:rsid w:val="00D94F21"/>
    <w:rsid w:val="00D97BA0"/>
    <w:rsid w:val="00DA333D"/>
    <w:rsid w:val="00DA41BF"/>
    <w:rsid w:val="00DA5368"/>
    <w:rsid w:val="00DB0F7E"/>
    <w:rsid w:val="00DB16A8"/>
    <w:rsid w:val="00DB1FD7"/>
    <w:rsid w:val="00DB47B2"/>
    <w:rsid w:val="00DB4B6F"/>
    <w:rsid w:val="00DB540A"/>
    <w:rsid w:val="00DB5A24"/>
    <w:rsid w:val="00DB753D"/>
    <w:rsid w:val="00DB7796"/>
    <w:rsid w:val="00DB7EE6"/>
    <w:rsid w:val="00DC123A"/>
    <w:rsid w:val="00DC5443"/>
    <w:rsid w:val="00DC7FC6"/>
    <w:rsid w:val="00DD4333"/>
    <w:rsid w:val="00DD54D7"/>
    <w:rsid w:val="00DD5C67"/>
    <w:rsid w:val="00DD659C"/>
    <w:rsid w:val="00DD6AA2"/>
    <w:rsid w:val="00DD6B19"/>
    <w:rsid w:val="00DD7569"/>
    <w:rsid w:val="00DE0B62"/>
    <w:rsid w:val="00DE120A"/>
    <w:rsid w:val="00DE1AA0"/>
    <w:rsid w:val="00DE322B"/>
    <w:rsid w:val="00DE5849"/>
    <w:rsid w:val="00DF051B"/>
    <w:rsid w:val="00DF16DD"/>
    <w:rsid w:val="00DF1DE0"/>
    <w:rsid w:val="00DF210D"/>
    <w:rsid w:val="00DF6310"/>
    <w:rsid w:val="00DF7BEE"/>
    <w:rsid w:val="00E02121"/>
    <w:rsid w:val="00E040E6"/>
    <w:rsid w:val="00E04880"/>
    <w:rsid w:val="00E052D3"/>
    <w:rsid w:val="00E07BDF"/>
    <w:rsid w:val="00E104F4"/>
    <w:rsid w:val="00E10D07"/>
    <w:rsid w:val="00E12794"/>
    <w:rsid w:val="00E1305B"/>
    <w:rsid w:val="00E177CC"/>
    <w:rsid w:val="00E20DBA"/>
    <w:rsid w:val="00E22A1D"/>
    <w:rsid w:val="00E23765"/>
    <w:rsid w:val="00E25891"/>
    <w:rsid w:val="00E266DB"/>
    <w:rsid w:val="00E27AAC"/>
    <w:rsid w:val="00E30BE3"/>
    <w:rsid w:val="00E3102D"/>
    <w:rsid w:val="00E3197D"/>
    <w:rsid w:val="00E32C21"/>
    <w:rsid w:val="00E33D61"/>
    <w:rsid w:val="00E348AE"/>
    <w:rsid w:val="00E35C3A"/>
    <w:rsid w:val="00E36C5D"/>
    <w:rsid w:val="00E42FE5"/>
    <w:rsid w:val="00E45778"/>
    <w:rsid w:val="00E45CD7"/>
    <w:rsid w:val="00E515CC"/>
    <w:rsid w:val="00E51E83"/>
    <w:rsid w:val="00E52363"/>
    <w:rsid w:val="00E53D63"/>
    <w:rsid w:val="00E54410"/>
    <w:rsid w:val="00E551A0"/>
    <w:rsid w:val="00E5588C"/>
    <w:rsid w:val="00E56B7D"/>
    <w:rsid w:val="00E600BE"/>
    <w:rsid w:val="00E6016A"/>
    <w:rsid w:val="00E602B7"/>
    <w:rsid w:val="00E608F3"/>
    <w:rsid w:val="00E60A38"/>
    <w:rsid w:val="00E628FD"/>
    <w:rsid w:val="00E65968"/>
    <w:rsid w:val="00E67CF3"/>
    <w:rsid w:val="00E705CD"/>
    <w:rsid w:val="00E7285E"/>
    <w:rsid w:val="00E72D64"/>
    <w:rsid w:val="00E733DF"/>
    <w:rsid w:val="00E73D5A"/>
    <w:rsid w:val="00E744E3"/>
    <w:rsid w:val="00E74A2F"/>
    <w:rsid w:val="00E74E30"/>
    <w:rsid w:val="00E75670"/>
    <w:rsid w:val="00E75CEA"/>
    <w:rsid w:val="00E76FF3"/>
    <w:rsid w:val="00E77137"/>
    <w:rsid w:val="00E81BEE"/>
    <w:rsid w:val="00E81F1F"/>
    <w:rsid w:val="00E8221A"/>
    <w:rsid w:val="00E839FC"/>
    <w:rsid w:val="00E859F3"/>
    <w:rsid w:val="00E87A04"/>
    <w:rsid w:val="00E91D66"/>
    <w:rsid w:val="00E921A3"/>
    <w:rsid w:val="00E93962"/>
    <w:rsid w:val="00E93C0C"/>
    <w:rsid w:val="00E9423E"/>
    <w:rsid w:val="00E95857"/>
    <w:rsid w:val="00E964CE"/>
    <w:rsid w:val="00E96643"/>
    <w:rsid w:val="00E97BCA"/>
    <w:rsid w:val="00EA164C"/>
    <w:rsid w:val="00EA1A9D"/>
    <w:rsid w:val="00EA2785"/>
    <w:rsid w:val="00EA288B"/>
    <w:rsid w:val="00EA2F80"/>
    <w:rsid w:val="00EA4020"/>
    <w:rsid w:val="00EA4D1F"/>
    <w:rsid w:val="00EA6F9B"/>
    <w:rsid w:val="00EA7467"/>
    <w:rsid w:val="00EA7FE1"/>
    <w:rsid w:val="00EB791E"/>
    <w:rsid w:val="00EC0F6F"/>
    <w:rsid w:val="00EC22F4"/>
    <w:rsid w:val="00EC33DB"/>
    <w:rsid w:val="00EC3A6A"/>
    <w:rsid w:val="00EC667A"/>
    <w:rsid w:val="00EC6CB6"/>
    <w:rsid w:val="00ED0D11"/>
    <w:rsid w:val="00ED2D5B"/>
    <w:rsid w:val="00ED3BE9"/>
    <w:rsid w:val="00ED3C7C"/>
    <w:rsid w:val="00ED48F6"/>
    <w:rsid w:val="00ED74F4"/>
    <w:rsid w:val="00ED7BB5"/>
    <w:rsid w:val="00EE0489"/>
    <w:rsid w:val="00EE1A1F"/>
    <w:rsid w:val="00EE36CC"/>
    <w:rsid w:val="00EE3EC5"/>
    <w:rsid w:val="00EE6569"/>
    <w:rsid w:val="00EF07A3"/>
    <w:rsid w:val="00EF3FEC"/>
    <w:rsid w:val="00EF6D60"/>
    <w:rsid w:val="00EF7999"/>
    <w:rsid w:val="00EF7F5B"/>
    <w:rsid w:val="00F02827"/>
    <w:rsid w:val="00F03FCE"/>
    <w:rsid w:val="00F0422A"/>
    <w:rsid w:val="00F04678"/>
    <w:rsid w:val="00F04761"/>
    <w:rsid w:val="00F060B0"/>
    <w:rsid w:val="00F06C9D"/>
    <w:rsid w:val="00F0774A"/>
    <w:rsid w:val="00F07878"/>
    <w:rsid w:val="00F14D91"/>
    <w:rsid w:val="00F20C10"/>
    <w:rsid w:val="00F252BE"/>
    <w:rsid w:val="00F268B8"/>
    <w:rsid w:val="00F30E76"/>
    <w:rsid w:val="00F34589"/>
    <w:rsid w:val="00F34823"/>
    <w:rsid w:val="00F350C0"/>
    <w:rsid w:val="00F35FAF"/>
    <w:rsid w:val="00F4000C"/>
    <w:rsid w:val="00F4045A"/>
    <w:rsid w:val="00F41915"/>
    <w:rsid w:val="00F44FBC"/>
    <w:rsid w:val="00F45FA1"/>
    <w:rsid w:val="00F5273F"/>
    <w:rsid w:val="00F5288D"/>
    <w:rsid w:val="00F52E80"/>
    <w:rsid w:val="00F55266"/>
    <w:rsid w:val="00F552BB"/>
    <w:rsid w:val="00F556D7"/>
    <w:rsid w:val="00F55FEF"/>
    <w:rsid w:val="00F565C4"/>
    <w:rsid w:val="00F6177C"/>
    <w:rsid w:val="00F64288"/>
    <w:rsid w:val="00F6446E"/>
    <w:rsid w:val="00F651E3"/>
    <w:rsid w:val="00F6579F"/>
    <w:rsid w:val="00F66C71"/>
    <w:rsid w:val="00F70008"/>
    <w:rsid w:val="00F70EAF"/>
    <w:rsid w:val="00F71CC9"/>
    <w:rsid w:val="00F72016"/>
    <w:rsid w:val="00F75048"/>
    <w:rsid w:val="00F75483"/>
    <w:rsid w:val="00F766B1"/>
    <w:rsid w:val="00F7728D"/>
    <w:rsid w:val="00F83C15"/>
    <w:rsid w:val="00F86019"/>
    <w:rsid w:val="00F86F29"/>
    <w:rsid w:val="00F90316"/>
    <w:rsid w:val="00F91112"/>
    <w:rsid w:val="00F91E83"/>
    <w:rsid w:val="00F94FFA"/>
    <w:rsid w:val="00F95E05"/>
    <w:rsid w:val="00F96755"/>
    <w:rsid w:val="00F96895"/>
    <w:rsid w:val="00FA0A4E"/>
    <w:rsid w:val="00FA29FB"/>
    <w:rsid w:val="00FA31CD"/>
    <w:rsid w:val="00FA3AD3"/>
    <w:rsid w:val="00FA4FED"/>
    <w:rsid w:val="00FA64C1"/>
    <w:rsid w:val="00FA6955"/>
    <w:rsid w:val="00FB079C"/>
    <w:rsid w:val="00FB12A1"/>
    <w:rsid w:val="00FB2935"/>
    <w:rsid w:val="00FB2A6E"/>
    <w:rsid w:val="00FB3595"/>
    <w:rsid w:val="00FB3B59"/>
    <w:rsid w:val="00FB3BF6"/>
    <w:rsid w:val="00FB46C4"/>
    <w:rsid w:val="00FB4B87"/>
    <w:rsid w:val="00FB4E78"/>
    <w:rsid w:val="00FB5F90"/>
    <w:rsid w:val="00FB7B1F"/>
    <w:rsid w:val="00FC22BA"/>
    <w:rsid w:val="00FC2539"/>
    <w:rsid w:val="00FC2DB1"/>
    <w:rsid w:val="00FC396F"/>
    <w:rsid w:val="00FC3E2D"/>
    <w:rsid w:val="00FC50B0"/>
    <w:rsid w:val="00FC65E2"/>
    <w:rsid w:val="00FD359A"/>
    <w:rsid w:val="00FD37A1"/>
    <w:rsid w:val="00FD3A3A"/>
    <w:rsid w:val="00FD3DEB"/>
    <w:rsid w:val="00FD5D80"/>
    <w:rsid w:val="00FD7DFE"/>
    <w:rsid w:val="00FE041D"/>
    <w:rsid w:val="00FE2A33"/>
    <w:rsid w:val="00FE3328"/>
    <w:rsid w:val="00FE351A"/>
    <w:rsid w:val="00FE3664"/>
    <w:rsid w:val="00FE3B96"/>
    <w:rsid w:val="00FE402C"/>
    <w:rsid w:val="00FE5BA4"/>
    <w:rsid w:val="00FE5BF3"/>
    <w:rsid w:val="00FE5EC9"/>
    <w:rsid w:val="00FE5EE4"/>
    <w:rsid w:val="00FE6564"/>
    <w:rsid w:val="00FF1C0D"/>
    <w:rsid w:val="00FF4E94"/>
    <w:rsid w:val="00FF688A"/>
    <w:rsid w:val="00FF71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50C0"/>
    <w:rPr>
      <w:sz w:val="24"/>
      <w:szCs w:val="24"/>
      <w:lang w:val="ru-RU" w:eastAsia="ru-RU"/>
    </w:rPr>
  </w:style>
  <w:style w:type="paragraph" w:styleId="Heading1">
    <w:name w:val="heading 1"/>
    <w:basedOn w:val="Normal"/>
    <w:next w:val="Normal"/>
    <w:link w:val="Heading1Char"/>
    <w:qFormat/>
    <w:rsid w:val="00F350C0"/>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BB7825"/>
    <w:pPr>
      <w:keepNext/>
      <w:spacing w:before="240" w:after="60"/>
      <w:outlineLvl w:val="1"/>
    </w:pPr>
    <w:rPr>
      <w:rFonts w:ascii="Arial" w:hAnsi="Arial" w:cs="Arial"/>
      <w:b/>
      <w:bCs/>
      <w:i/>
      <w:iCs/>
      <w:sz w:val="28"/>
      <w:szCs w:val="28"/>
    </w:rPr>
  </w:style>
  <w:style w:type="paragraph" w:styleId="Heading9">
    <w:name w:val="heading 9"/>
    <w:basedOn w:val="Normal"/>
    <w:next w:val="Normal"/>
    <w:qFormat/>
    <w:rsid w:val="00F350C0"/>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F350C0"/>
    <w:rPr>
      <w:rFonts w:ascii="Cambria" w:hAnsi="Cambria"/>
      <w:b/>
      <w:bCs/>
      <w:kern w:val="32"/>
      <w:sz w:val="32"/>
      <w:szCs w:val="32"/>
      <w:lang w:val="ru-RU" w:eastAsia="ru-RU" w:bidi="ar-SA"/>
    </w:rPr>
  </w:style>
  <w:style w:type="paragraph" w:styleId="PlainText">
    <w:name w:val="Plain Text"/>
    <w:basedOn w:val="Normal"/>
    <w:link w:val="PlainTextChar"/>
    <w:rsid w:val="00F350C0"/>
    <w:rPr>
      <w:rFonts w:ascii="Courier New" w:eastAsia="MS Mincho" w:hAnsi="Courier New" w:cs="Courier New"/>
      <w:sz w:val="20"/>
      <w:szCs w:val="20"/>
      <w:lang w:eastAsia="ja-JP"/>
    </w:rPr>
  </w:style>
  <w:style w:type="paragraph" w:styleId="BalloonText">
    <w:name w:val="Balloon Text"/>
    <w:basedOn w:val="Normal"/>
    <w:semiHidden/>
    <w:rsid w:val="00F350C0"/>
    <w:rPr>
      <w:rFonts w:ascii="Tahoma" w:hAnsi="Tahoma" w:cs="Tahoma"/>
      <w:sz w:val="16"/>
      <w:szCs w:val="16"/>
    </w:rPr>
  </w:style>
  <w:style w:type="character" w:styleId="Hyperlink">
    <w:name w:val="Hyperlink"/>
    <w:rsid w:val="00F350C0"/>
    <w:rPr>
      <w:color w:val="0000FF"/>
      <w:u w:val="single"/>
    </w:rPr>
  </w:style>
  <w:style w:type="character" w:customStyle="1" w:styleId="postbody1">
    <w:name w:val="postbody1"/>
    <w:rsid w:val="00F350C0"/>
    <w:rPr>
      <w:sz w:val="12"/>
      <w:szCs w:val="12"/>
    </w:rPr>
  </w:style>
  <w:style w:type="paragraph" w:styleId="NormalWeb">
    <w:name w:val="Normal (Web)"/>
    <w:basedOn w:val="Normal"/>
    <w:rsid w:val="00153580"/>
    <w:pPr>
      <w:spacing w:before="100" w:beforeAutospacing="1" w:after="100" w:afterAutospacing="1"/>
    </w:pPr>
  </w:style>
  <w:style w:type="character" w:customStyle="1" w:styleId="serp-urlitem">
    <w:name w:val="serp-url__item"/>
    <w:basedOn w:val="DefaultParagraphFont"/>
    <w:rsid w:val="00BB7825"/>
  </w:style>
  <w:style w:type="character" w:customStyle="1" w:styleId="serp-urlmark">
    <w:name w:val="serp-url__mark"/>
    <w:basedOn w:val="DefaultParagraphFont"/>
    <w:rsid w:val="00BB7825"/>
  </w:style>
  <w:style w:type="paragraph" w:styleId="Footer">
    <w:name w:val="footer"/>
    <w:basedOn w:val="Normal"/>
    <w:rsid w:val="00D52023"/>
    <w:pPr>
      <w:tabs>
        <w:tab w:val="center" w:pos="4677"/>
        <w:tab w:val="right" w:pos="9355"/>
      </w:tabs>
    </w:pPr>
  </w:style>
  <w:style w:type="character" w:styleId="PageNumber">
    <w:name w:val="page number"/>
    <w:basedOn w:val="DefaultParagraphFont"/>
    <w:rsid w:val="00D52023"/>
  </w:style>
  <w:style w:type="character" w:styleId="Emphasis">
    <w:name w:val="Emphasis"/>
    <w:qFormat/>
    <w:rsid w:val="00EE0489"/>
    <w:rPr>
      <w:i/>
      <w:iCs/>
    </w:rPr>
  </w:style>
  <w:style w:type="character" w:customStyle="1" w:styleId="PlainTextChar">
    <w:name w:val="Plain Text Char"/>
    <w:link w:val="PlainText"/>
    <w:rsid w:val="00555C4B"/>
    <w:rPr>
      <w:rFonts w:ascii="Courier New" w:eastAsia="MS Mincho" w:hAnsi="Courier New" w:cs="Courier New"/>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50C0"/>
    <w:rPr>
      <w:sz w:val="24"/>
      <w:szCs w:val="24"/>
      <w:lang w:val="ru-RU" w:eastAsia="ru-RU"/>
    </w:rPr>
  </w:style>
  <w:style w:type="paragraph" w:styleId="Heading1">
    <w:name w:val="heading 1"/>
    <w:basedOn w:val="Normal"/>
    <w:next w:val="Normal"/>
    <w:link w:val="Heading1Char"/>
    <w:qFormat/>
    <w:rsid w:val="00F350C0"/>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BB7825"/>
    <w:pPr>
      <w:keepNext/>
      <w:spacing w:before="240" w:after="60"/>
      <w:outlineLvl w:val="1"/>
    </w:pPr>
    <w:rPr>
      <w:rFonts w:ascii="Arial" w:hAnsi="Arial" w:cs="Arial"/>
      <w:b/>
      <w:bCs/>
      <w:i/>
      <w:iCs/>
      <w:sz w:val="28"/>
      <w:szCs w:val="28"/>
    </w:rPr>
  </w:style>
  <w:style w:type="paragraph" w:styleId="Heading9">
    <w:name w:val="heading 9"/>
    <w:basedOn w:val="Normal"/>
    <w:next w:val="Normal"/>
    <w:qFormat/>
    <w:rsid w:val="00F350C0"/>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F350C0"/>
    <w:rPr>
      <w:rFonts w:ascii="Cambria" w:hAnsi="Cambria"/>
      <w:b/>
      <w:bCs/>
      <w:kern w:val="32"/>
      <w:sz w:val="32"/>
      <w:szCs w:val="32"/>
      <w:lang w:val="ru-RU" w:eastAsia="ru-RU" w:bidi="ar-SA"/>
    </w:rPr>
  </w:style>
  <w:style w:type="paragraph" w:styleId="PlainText">
    <w:name w:val="Plain Text"/>
    <w:basedOn w:val="Normal"/>
    <w:link w:val="PlainTextChar"/>
    <w:rsid w:val="00F350C0"/>
    <w:rPr>
      <w:rFonts w:ascii="Courier New" w:eastAsia="MS Mincho" w:hAnsi="Courier New" w:cs="Courier New"/>
      <w:sz w:val="20"/>
      <w:szCs w:val="20"/>
      <w:lang w:eastAsia="ja-JP"/>
    </w:rPr>
  </w:style>
  <w:style w:type="paragraph" w:styleId="BalloonText">
    <w:name w:val="Balloon Text"/>
    <w:basedOn w:val="Normal"/>
    <w:semiHidden/>
    <w:rsid w:val="00F350C0"/>
    <w:rPr>
      <w:rFonts w:ascii="Tahoma" w:hAnsi="Tahoma" w:cs="Tahoma"/>
      <w:sz w:val="16"/>
      <w:szCs w:val="16"/>
    </w:rPr>
  </w:style>
  <w:style w:type="character" w:styleId="Hyperlink">
    <w:name w:val="Hyperlink"/>
    <w:rsid w:val="00F350C0"/>
    <w:rPr>
      <w:color w:val="0000FF"/>
      <w:u w:val="single"/>
    </w:rPr>
  </w:style>
  <w:style w:type="character" w:customStyle="1" w:styleId="postbody1">
    <w:name w:val="postbody1"/>
    <w:rsid w:val="00F350C0"/>
    <w:rPr>
      <w:sz w:val="12"/>
      <w:szCs w:val="12"/>
    </w:rPr>
  </w:style>
  <w:style w:type="paragraph" w:styleId="NormalWeb">
    <w:name w:val="Normal (Web)"/>
    <w:basedOn w:val="Normal"/>
    <w:rsid w:val="00153580"/>
    <w:pPr>
      <w:spacing w:before="100" w:beforeAutospacing="1" w:after="100" w:afterAutospacing="1"/>
    </w:pPr>
  </w:style>
  <w:style w:type="character" w:customStyle="1" w:styleId="serp-urlitem">
    <w:name w:val="serp-url__item"/>
    <w:basedOn w:val="DefaultParagraphFont"/>
    <w:rsid w:val="00BB7825"/>
  </w:style>
  <w:style w:type="character" w:customStyle="1" w:styleId="serp-urlmark">
    <w:name w:val="serp-url__mark"/>
    <w:basedOn w:val="DefaultParagraphFont"/>
    <w:rsid w:val="00BB7825"/>
  </w:style>
  <w:style w:type="paragraph" w:styleId="Footer">
    <w:name w:val="footer"/>
    <w:basedOn w:val="Normal"/>
    <w:rsid w:val="00D52023"/>
    <w:pPr>
      <w:tabs>
        <w:tab w:val="center" w:pos="4677"/>
        <w:tab w:val="right" w:pos="9355"/>
      </w:tabs>
    </w:pPr>
  </w:style>
  <w:style w:type="character" w:styleId="PageNumber">
    <w:name w:val="page number"/>
    <w:basedOn w:val="DefaultParagraphFont"/>
    <w:rsid w:val="00D52023"/>
  </w:style>
  <w:style w:type="character" w:styleId="Emphasis">
    <w:name w:val="Emphasis"/>
    <w:qFormat/>
    <w:rsid w:val="00EE0489"/>
    <w:rPr>
      <w:i/>
      <w:iCs/>
    </w:rPr>
  </w:style>
  <w:style w:type="character" w:customStyle="1" w:styleId="PlainTextChar">
    <w:name w:val="Plain Text Char"/>
    <w:link w:val="PlainText"/>
    <w:rsid w:val="00555C4B"/>
    <w:rPr>
      <w:rFonts w:ascii="Courier New" w:eastAsia="MS Mincho"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807">
      <w:bodyDiv w:val="1"/>
      <w:marLeft w:val="0"/>
      <w:marRight w:val="0"/>
      <w:marTop w:val="0"/>
      <w:marBottom w:val="0"/>
      <w:divBdr>
        <w:top w:val="none" w:sz="0" w:space="0" w:color="auto"/>
        <w:left w:val="none" w:sz="0" w:space="0" w:color="auto"/>
        <w:bottom w:val="none" w:sz="0" w:space="0" w:color="auto"/>
        <w:right w:val="none" w:sz="0" w:space="0" w:color="auto"/>
      </w:divBdr>
    </w:div>
    <w:div w:id="1195845203">
      <w:bodyDiv w:val="1"/>
      <w:marLeft w:val="0"/>
      <w:marRight w:val="0"/>
      <w:marTop w:val="0"/>
      <w:marBottom w:val="0"/>
      <w:divBdr>
        <w:top w:val="none" w:sz="0" w:space="0" w:color="auto"/>
        <w:left w:val="none" w:sz="0" w:space="0" w:color="auto"/>
        <w:bottom w:val="none" w:sz="0" w:space="0" w:color="auto"/>
        <w:right w:val="none" w:sz="0" w:space="0" w:color="auto"/>
      </w:divBdr>
      <w:divsChild>
        <w:div w:id="594825544">
          <w:marLeft w:val="0"/>
          <w:marRight w:val="0"/>
          <w:marTop w:val="0"/>
          <w:marBottom w:val="0"/>
          <w:divBdr>
            <w:top w:val="none" w:sz="0" w:space="0" w:color="auto"/>
            <w:left w:val="none" w:sz="0" w:space="0" w:color="auto"/>
            <w:bottom w:val="none" w:sz="0" w:space="0" w:color="auto"/>
            <w:right w:val="none" w:sz="0" w:space="0" w:color="auto"/>
          </w:divBdr>
          <w:divsChild>
            <w:div w:id="1974940613">
              <w:marLeft w:val="0"/>
              <w:marRight w:val="0"/>
              <w:marTop w:val="0"/>
              <w:marBottom w:val="0"/>
              <w:divBdr>
                <w:top w:val="none" w:sz="0" w:space="0" w:color="auto"/>
                <w:left w:val="none" w:sz="0" w:space="0" w:color="auto"/>
                <w:bottom w:val="none" w:sz="0" w:space="0" w:color="auto"/>
                <w:right w:val="none" w:sz="0" w:space="0" w:color="auto"/>
              </w:divBdr>
              <w:divsChild>
                <w:div w:id="273446877">
                  <w:marLeft w:val="0"/>
                  <w:marRight w:val="0"/>
                  <w:marTop w:val="0"/>
                  <w:marBottom w:val="0"/>
                  <w:divBdr>
                    <w:top w:val="none" w:sz="0" w:space="0" w:color="auto"/>
                    <w:left w:val="none" w:sz="0" w:space="0" w:color="auto"/>
                    <w:bottom w:val="none" w:sz="0" w:space="0" w:color="auto"/>
                    <w:right w:val="none" w:sz="0" w:space="0" w:color="auto"/>
                  </w:divBdr>
                  <w:divsChild>
                    <w:div w:id="74717025">
                      <w:marLeft w:val="0"/>
                      <w:marRight w:val="0"/>
                      <w:marTop w:val="0"/>
                      <w:marBottom w:val="0"/>
                      <w:divBdr>
                        <w:top w:val="none" w:sz="0" w:space="0" w:color="auto"/>
                        <w:left w:val="none" w:sz="0" w:space="0" w:color="auto"/>
                        <w:bottom w:val="none" w:sz="0" w:space="0" w:color="auto"/>
                        <w:right w:val="none" w:sz="0" w:space="0" w:color="auto"/>
                      </w:divBdr>
                      <w:divsChild>
                        <w:div w:id="1610775160">
                          <w:marLeft w:val="0"/>
                          <w:marRight w:val="0"/>
                          <w:marTop w:val="0"/>
                          <w:marBottom w:val="0"/>
                          <w:divBdr>
                            <w:top w:val="none" w:sz="0" w:space="0" w:color="auto"/>
                            <w:left w:val="none" w:sz="0" w:space="0" w:color="auto"/>
                            <w:bottom w:val="none" w:sz="0" w:space="0" w:color="auto"/>
                            <w:right w:val="none" w:sz="0" w:space="0" w:color="auto"/>
                          </w:divBdr>
                        </w:div>
                      </w:divsChild>
                    </w:div>
                    <w:div w:id="18358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4998">
          <w:marLeft w:val="0"/>
          <w:marRight w:val="0"/>
          <w:marTop w:val="0"/>
          <w:marBottom w:val="0"/>
          <w:divBdr>
            <w:top w:val="none" w:sz="0" w:space="0" w:color="auto"/>
            <w:left w:val="none" w:sz="0" w:space="0" w:color="auto"/>
            <w:bottom w:val="none" w:sz="0" w:space="0" w:color="auto"/>
            <w:right w:val="none" w:sz="0" w:space="0" w:color="auto"/>
          </w:divBdr>
          <w:divsChild>
            <w:div w:id="2036885099">
              <w:marLeft w:val="0"/>
              <w:marRight w:val="0"/>
              <w:marTop w:val="0"/>
              <w:marBottom w:val="0"/>
              <w:divBdr>
                <w:top w:val="none" w:sz="0" w:space="0" w:color="auto"/>
                <w:left w:val="none" w:sz="0" w:space="0" w:color="auto"/>
                <w:bottom w:val="none" w:sz="0" w:space="0" w:color="auto"/>
                <w:right w:val="none" w:sz="0" w:space="0" w:color="auto"/>
              </w:divBdr>
              <w:divsChild>
                <w:div w:id="1875077464">
                  <w:marLeft w:val="0"/>
                  <w:marRight w:val="0"/>
                  <w:marTop w:val="0"/>
                  <w:marBottom w:val="0"/>
                  <w:divBdr>
                    <w:top w:val="none" w:sz="0" w:space="0" w:color="auto"/>
                    <w:left w:val="none" w:sz="0" w:space="0" w:color="auto"/>
                    <w:bottom w:val="none" w:sz="0" w:space="0" w:color="auto"/>
                    <w:right w:val="none" w:sz="0" w:space="0" w:color="auto"/>
                  </w:divBdr>
                  <w:divsChild>
                    <w:div w:id="1191845039">
                      <w:marLeft w:val="0"/>
                      <w:marRight w:val="0"/>
                      <w:marTop w:val="0"/>
                      <w:marBottom w:val="0"/>
                      <w:divBdr>
                        <w:top w:val="none" w:sz="0" w:space="0" w:color="auto"/>
                        <w:left w:val="none" w:sz="0" w:space="0" w:color="auto"/>
                        <w:bottom w:val="none" w:sz="0" w:space="0" w:color="auto"/>
                        <w:right w:val="none" w:sz="0" w:space="0" w:color="auto"/>
                      </w:divBdr>
                      <w:divsChild>
                        <w:div w:id="7897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kesimo.navy.ru/vk/gunio.ht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9134</Words>
  <Characters>52070</Characters>
  <Application>Microsoft Macintosh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2 ГЛАВА</vt:lpstr>
    </vt:vector>
  </TitlesOfParts>
  <Company/>
  <LinksUpToDate>false</LinksUpToDate>
  <CharactersWithSpaces>61082</CharactersWithSpaces>
  <SharedDoc>false</SharedDoc>
  <HLinks>
    <vt:vector size="6" baseType="variant">
      <vt:variant>
        <vt:i4>6422642</vt:i4>
      </vt:variant>
      <vt:variant>
        <vt:i4>0</vt:i4>
      </vt:variant>
      <vt:variant>
        <vt:i4>0</vt:i4>
      </vt:variant>
      <vt:variant>
        <vt:i4>5</vt:i4>
      </vt:variant>
      <vt:variant>
        <vt:lpwstr>http://vkesimo.navy.ru/vk/gunio.htm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ГЛАВА</dc:title>
  <dc:subject/>
  <dc:creator>Samsung</dc:creator>
  <cp:keywords/>
  <dc:description/>
  <cp:lastModifiedBy>Alexei Danchenkov</cp:lastModifiedBy>
  <cp:revision>2</cp:revision>
  <dcterms:created xsi:type="dcterms:W3CDTF">2020-02-21T20:40:00Z</dcterms:created>
  <dcterms:modified xsi:type="dcterms:W3CDTF">2020-02-21T20:40:00Z</dcterms:modified>
</cp:coreProperties>
</file>